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C3039" w14:textId="40927189" w:rsidR="00AF08F0" w:rsidRDefault="00AF08F0" w:rsidP="00FD7076">
      <w:pPr>
        <w:jc w:val="center"/>
        <w:rPr>
          <w:b/>
          <w:bCs/>
          <w:sz w:val="32"/>
          <w:szCs w:val="32"/>
        </w:rPr>
      </w:pPr>
      <w:r>
        <w:rPr>
          <w:b/>
          <w:bCs/>
          <w:sz w:val="32"/>
          <w:szCs w:val="32"/>
        </w:rPr>
        <w:t>PANDUAN PENGOPRASIAN ALAT</w:t>
      </w:r>
    </w:p>
    <w:p w14:paraId="6537EA73" w14:textId="7DF5E28B" w:rsidR="00AF08F0" w:rsidRDefault="00103E4F" w:rsidP="00836E96">
      <w:pPr>
        <w:spacing w:after="0" w:line="360" w:lineRule="auto"/>
        <w:jc w:val="center"/>
        <w:rPr>
          <w:b/>
          <w:bCs/>
          <w:sz w:val="32"/>
          <w:szCs w:val="32"/>
        </w:rPr>
      </w:pPr>
      <w:r w:rsidRPr="00103E4F">
        <w:rPr>
          <w:b/>
          <w:bCs/>
          <w:sz w:val="32"/>
          <w:szCs w:val="32"/>
        </w:rPr>
        <w:t xml:space="preserve">Perancangan Sistem Alat Keamanan Dan Pemantauan Helm Anti Maling Dengan </w:t>
      </w:r>
      <w:r w:rsidRPr="008E6A99">
        <w:rPr>
          <w:b/>
          <w:bCs/>
          <w:i/>
          <w:iCs/>
          <w:sz w:val="32"/>
          <w:szCs w:val="32"/>
        </w:rPr>
        <w:t>Fitur Automated Object Tracking</w:t>
      </w:r>
      <w:r w:rsidRPr="00103E4F">
        <w:rPr>
          <w:b/>
          <w:bCs/>
          <w:sz w:val="32"/>
          <w:szCs w:val="32"/>
        </w:rPr>
        <w:t xml:space="preserve"> Berbasis Aplikasi Android</w:t>
      </w:r>
    </w:p>
    <w:p w14:paraId="09C04FA7" w14:textId="77777777" w:rsidR="00AF08F0" w:rsidRDefault="00AF08F0" w:rsidP="00AF08F0">
      <w:pPr>
        <w:spacing w:after="0" w:line="240" w:lineRule="auto"/>
        <w:jc w:val="center"/>
        <w:rPr>
          <w:b/>
          <w:bCs/>
          <w:sz w:val="32"/>
          <w:szCs w:val="32"/>
        </w:rPr>
      </w:pPr>
    </w:p>
    <w:p w14:paraId="212FF5F0" w14:textId="77777777" w:rsidR="003E4CA7" w:rsidRPr="003E4CA7" w:rsidRDefault="003E4CA7" w:rsidP="003E4CA7">
      <w:pPr>
        <w:spacing w:after="0" w:line="240" w:lineRule="auto"/>
        <w:jc w:val="center"/>
        <w:rPr>
          <w:b/>
          <w:bCs/>
          <w:sz w:val="28"/>
          <w:szCs w:val="28"/>
        </w:rPr>
      </w:pPr>
      <w:r w:rsidRPr="003E4CA7">
        <w:rPr>
          <w:b/>
          <w:bCs/>
          <w:sz w:val="28"/>
          <w:szCs w:val="28"/>
        </w:rPr>
        <w:t>Diajukan sebagai persyaratan untuk memperoleh</w:t>
      </w:r>
    </w:p>
    <w:p w14:paraId="277CD60B" w14:textId="47FAAD0D" w:rsidR="00AF08F0" w:rsidRPr="003E4CA7" w:rsidRDefault="003E4CA7" w:rsidP="003E4CA7">
      <w:pPr>
        <w:spacing w:after="0" w:line="240" w:lineRule="auto"/>
        <w:jc w:val="center"/>
        <w:rPr>
          <w:b/>
          <w:bCs/>
          <w:sz w:val="28"/>
          <w:szCs w:val="28"/>
        </w:rPr>
      </w:pPr>
      <w:r w:rsidRPr="003E4CA7">
        <w:rPr>
          <w:b/>
          <w:bCs/>
          <w:sz w:val="28"/>
          <w:szCs w:val="28"/>
        </w:rPr>
        <w:t>gelar Sarjana Terapan Teknik</w:t>
      </w:r>
    </w:p>
    <w:p w14:paraId="678CF79B" w14:textId="77777777" w:rsidR="00AF08F0" w:rsidRDefault="00AF08F0" w:rsidP="00AF08F0">
      <w:pPr>
        <w:spacing w:after="0" w:line="240" w:lineRule="auto"/>
        <w:jc w:val="center"/>
        <w:rPr>
          <w:b/>
          <w:bCs/>
          <w:sz w:val="32"/>
          <w:szCs w:val="32"/>
        </w:rPr>
      </w:pPr>
    </w:p>
    <w:p w14:paraId="002AFD0F" w14:textId="77777777" w:rsidR="00AF08F0" w:rsidRDefault="00AF08F0" w:rsidP="00AF08F0">
      <w:pPr>
        <w:spacing w:after="0" w:line="240" w:lineRule="auto"/>
        <w:jc w:val="center"/>
        <w:rPr>
          <w:b/>
          <w:bCs/>
          <w:sz w:val="32"/>
          <w:szCs w:val="32"/>
        </w:rPr>
      </w:pPr>
    </w:p>
    <w:p w14:paraId="4AC3115F" w14:textId="77777777" w:rsidR="00AF08F0" w:rsidRDefault="00AF08F0" w:rsidP="00AF08F0">
      <w:pPr>
        <w:spacing w:after="0" w:line="240" w:lineRule="auto"/>
        <w:jc w:val="center"/>
        <w:rPr>
          <w:b/>
          <w:bCs/>
          <w:sz w:val="32"/>
          <w:szCs w:val="32"/>
        </w:rPr>
      </w:pPr>
    </w:p>
    <w:p w14:paraId="605A38CD" w14:textId="58C9AE33" w:rsidR="00AF08F0" w:rsidRDefault="00AF08F0" w:rsidP="00AF08F0">
      <w:pPr>
        <w:spacing w:after="0" w:line="240" w:lineRule="auto"/>
        <w:jc w:val="center"/>
        <w:rPr>
          <w:b/>
          <w:bCs/>
          <w:sz w:val="32"/>
          <w:szCs w:val="32"/>
        </w:rPr>
      </w:pPr>
      <w:r>
        <w:rPr>
          <w:b/>
          <w:bCs/>
          <w:noProof/>
          <w:sz w:val="32"/>
          <w:szCs w:val="32"/>
        </w:rPr>
        <w:drawing>
          <wp:inline distT="0" distB="0" distL="0" distR="0" wp14:anchorId="6A60AF73" wp14:editId="580BD3D0">
            <wp:extent cx="1804670" cy="1804670"/>
            <wp:effectExtent l="0" t="0" r="5080" b="5080"/>
            <wp:docPr id="8914813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4670" cy="1804670"/>
                    </a:xfrm>
                    <a:prstGeom prst="rect">
                      <a:avLst/>
                    </a:prstGeom>
                    <a:noFill/>
                  </pic:spPr>
                </pic:pic>
              </a:graphicData>
            </a:graphic>
          </wp:inline>
        </w:drawing>
      </w:r>
    </w:p>
    <w:p w14:paraId="1FDBA45A" w14:textId="77777777" w:rsidR="00AF08F0" w:rsidRDefault="00AF08F0" w:rsidP="00AF08F0">
      <w:pPr>
        <w:spacing w:after="0" w:line="240" w:lineRule="auto"/>
        <w:jc w:val="center"/>
        <w:rPr>
          <w:b/>
          <w:bCs/>
          <w:sz w:val="32"/>
          <w:szCs w:val="32"/>
        </w:rPr>
      </w:pPr>
    </w:p>
    <w:p w14:paraId="60F91E3A" w14:textId="77777777" w:rsidR="00AF08F0" w:rsidRDefault="00AF08F0" w:rsidP="00AF08F0">
      <w:pPr>
        <w:spacing w:after="0" w:line="240" w:lineRule="auto"/>
        <w:jc w:val="center"/>
        <w:rPr>
          <w:b/>
          <w:bCs/>
          <w:sz w:val="32"/>
          <w:szCs w:val="32"/>
        </w:rPr>
      </w:pPr>
    </w:p>
    <w:p w14:paraId="1A5391BC" w14:textId="77777777" w:rsidR="00AF08F0" w:rsidRDefault="00AF08F0" w:rsidP="00AF08F0">
      <w:pPr>
        <w:spacing w:after="0" w:line="240" w:lineRule="auto"/>
        <w:jc w:val="center"/>
        <w:rPr>
          <w:b/>
          <w:bCs/>
          <w:sz w:val="32"/>
          <w:szCs w:val="32"/>
        </w:rPr>
      </w:pPr>
    </w:p>
    <w:p w14:paraId="11F27C84" w14:textId="6EE356A5" w:rsidR="00AF08F0" w:rsidRPr="00AF08F0" w:rsidRDefault="00AF08F0" w:rsidP="00AF08F0">
      <w:pPr>
        <w:spacing w:after="0" w:line="240" w:lineRule="auto"/>
        <w:jc w:val="center"/>
      </w:pPr>
      <w:r w:rsidRPr="00AF08F0">
        <w:t>Disusun Oleh:</w:t>
      </w:r>
    </w:p>
    <w:p w14:paraId="1DD62970" w14:textId="77777777" w:rsidR="00AF08F0" w:rsidRPr="00AF08F0" w:rsidRDefault="00AF08F0" w:rsidP="00AF08F0">
      <w:pPr>
        <w:spacing w:after="0" w:line="240" w:lineRule="auto"/>
        <w:jc w:val="center"/>
      </w:pPr>
    </w:p>
    <w:p w14:paraId="78E0D44B" w14:textId="464B5B75" w:rsidR="00AF08F0" w:rsidRDefault="00735A29" w:rsidP="00AF08F0">
      <w:pPr>
        <w:spacing w:after="0" w:line="240" w:lineRule="auto"/>
        <w:jc w:val="center"/>
        <w:rPr>
          <w:b/>
          <w:bCs/>
        </w:rPr>
      </w:pPr>
      <w:r>
        <w:rPr>
          <w:b/>
          <w:bCs/>
        </w:rPr>
        <w:t>RAFLI DEWANTORO</w:t>
      </w:r>
    </w:p>
    <w:p w14:paraId="7F2FECD0" w14:textId="0F538118" w:rsidR="00AF08F0" w:rsidRPr="00860086" w:rsidRDefault="00860086" w:rsidP="00AF08F0">
      <w:pPr>
        <w:spacing w:after="0" w:line="240" w:lineRule="auto"/>
        <w:jc w:val="center"/>
        <w:rPr>
          <w:b/>
          <w:bCs/>
        </w:rPr>
      </w:pPr>
      <w:r w:rsidRPr="00860086">
        <w:rPr>
          <w:b/>
          <w:bCs/>
        </w:rPr>
        <w:t>NIM. 2041160</w:t>
      </w:r>
      <w:r w:rsidR="00735A29">
        <w:rPr>
          <w:b/>
          <w:bCs/>
        </w:rPr>
        <w:t>075</w:t>
      </w:r>
    </w:p>
    <w:p w14:paraId="57356166" w14:textId="77777777" w:rsidR="00AF08F0" w:rsidRDefault="00AF08F0" w:rsidP="00AF08F0">
      <w:pPr>
        <w:spacing w:after="0" w:line="240" w:lineRule="auto"/>
        <w:jc w:val="center"/>
        <w:rPr>
          <w:b/>
          <w:bCs/>
          <w:sz w:val="32"/>
          <w:szCs w:val="32"/>
        </w:rPr>
      </w:pPr>
    </w:p>
    <w:p w14:paraId="3EC0246B" w14:textId="77777777" w:rsidR="00AF08F0" w:rsidRDefault="00AF08F0" w:rsidP="00AF08F0">
      <w:pPr>
        <w:spacing w:after="0" w:line="240" w:lineRule="auto"/>
        <w:jc w:val="center"/>
        <w:rPr>
          <w:b/>
          <w:bCs/>
          <w:sz w:val="32"/>
          <w:szCs w:val="32"/>
        </w:rPr>
      </w:pPr>
    </w:p>
    <w:p w14:paraId="1408EA5C" w14:textId="77777777" w:rsidR="00AF08F0" w:rsidRDefault="00AF08F0" w:rsidP="00AF08F0">
      <w:pPr>
        <w:spacing w:after="0" w:line="240" w:lineRule="auto"/>
        <w:jc w:val="center"/>
        <w:rPr>
          <w:b/>
          <w:bCs/>
          <w:sz w:val="32"/>
          <w:szCs w:val="32"/>
        </w:rPr>
      </w:pPr>
    </w:p>
    <w:p w14:paraId="1543B23B" w14:textId="77777777" w:rsidR="00AF08F0" w:rsidRPr="00AF08F0" w:rsidRDefault="00AF08F0" w:rsidP="00AF08F0">
      <w:pPr>
        <w:spacing w:after="0" w:line="360" w:lineRule="auto"/>
        <w:jc w:val="center"/>
        <w:rPr>
          <w:b/>
          <w:bCs/>
        </w:rPr>
      </w:pPr>
      <w:r w:rsidRPr="00AF08F0">
        <w:rPr>
          <w:b/>
          <w:bCs/>
        </w:rPr>
        <w:t>PROGRAM STUDI JARINGAN TELEKOMUNIKASI DIGITAL</w:t>
      </w:r>
    </w:p>
    <w:p w14:paraId="208B0F3F" w14:textId="77777777" w:rsidR="00AF08F0" w:rsidRPr="00AF08F0" w:rsidRDefault="00AF08F0" w:rsidP="00AF08F0">
      <w:pPr>
        <w:spacing w:after="0" w:line="360" w:lineRule="auto"/>
        <w:jc w:val="center"/>
        <w:rPr>
          <w:b/>
          <w:bCs/>
        </w:rPr>
      </w:pPr>
      <w:r w:rsidRPr="00AF08F0">
        <w:rPr>
          <w:b/>
          <w:bCs/>
        </w:rPr>
        <w:t>JURUSAN TEKNIK ELEKTRO</w:t>
      </w:r>
    </w:p>
    <w:p w14:paraId="2865A6EB" w14:textId="484E7E5D" w:rsidR="00AF08F0" w:rsidRPr="00AF08F0" w:rsidRDefault="00AF08F0" w:rsidP="00AF08F0">
      <w:pPr>
        <w:spacing w:after="0" w:line="360" w:lineRule="auto"/>
        <w:jc w:val="center"/>
        <w:rPr>
          <w:b/>
          <w:bCs/>
        </w:rPr>
      </w:pPr>
      <w:r w:rsidRPr="00AF08F0">
        <w:rPr>
          <w:b/>
          <w:bCs/>
        </w:rPr>
        <w:t>POLITEKNIK</w:t>
      </w:r>
      <w:r w:rsidR="003E4CA7">
        <w:rPr>
          <w:b/>
          <w:bCs/>
        </w:rPr>
        <w:t xml:space="preserve"> </w:t>
      </w:r>
      <w:r w:rsidRPr="00AF08F0">
        <w:rPr>
          <w:b/>
          <w:bCs/>
        </w:rPr>
        <w:t>NEGERI</w:t>
      </w:r>
      <w:r w:rsidR="003E4CA7">
        <w:rPr>
          <w:b/>
          <w:bCs/>
        </w:rPr>
        <w:t xml:space="preserve"> </w:t>
      </w:r>
      <w:r w:rsidRPr="00AF08F0">
        <w:rPr>
          <w:b/>
          <w:bCs/>
        </w:rPr>
        <w:t>MALANG</w:t>
      </w:r>
    </w:p>
    <w:p w14:paraId="6AC6649F" w14:textId="77777777" w:rsidR="00836E96" w:rsidRDefault="00AF08F0" w:rsidP="00AF08F0">
      <w:pPr>
        <w:spacing w:after="0" w:line="360" w:lineRule="auto"/>
        <w:jc w:val="center"/>
        <w:rPr>
          <w:b/>
          <w:bCs/>
        </w:rPr>
        <w:sectPr w:rsidR="00836E96" w:rsidSect="00836E96">
          <w:footerReference w:type="default" r:id="rId9"/>
          <w:pgSz w:w="11906" w:h="16838"/>
          <w:pgMar w:top="1701" w:right="1701" w:bottom="1701" w:left="2268" w:header="708" w:footer="708" w:gutter="0"/>
          <w:pgNumType w:start="1"/>
          <w:cols w:space="708"/>
          <w:titlePg/>
          <w:docGrid w:linePitch="360"/>
        </w:sectPr>
      </w:pPr>
      <w:r w:rsidRPr="00AF08F0">
        <w:rPr>
          <w:b/>
          <w:bCs/>
        </w:rPr>
        <w:t>2024</w:t>
      </w:r>
    </w:p>
    <w:p w14:paraId="2BF2D62F" w14:textId="77777777" w:rsidR="00860086" w:rsidRPr="00860086" w:rsidRDefault="00860086" w:rsidP="00860086">
      <w:pPr>
        <w:pStyle w:val="Heading1"/>
        <w:rPr>
          <w:rStyle w:val="Strong"/>
          <w:b/>
          <w:bCs w:val="0"/>
        </w:rPr>
      </w:pPr>
      <w:bookmarkStart w:id="0" w:name="_Toc170709358"/>
      <w:bookmarkStart w:id="1" w:name="_Toc171944437"/>
      <w:r w:rsidRPr="00860086">
        <w:rPr>
          <w:rStyle w:val="Strong"/>
          <w:b/>
          <w:bCs w:val="0"/>
        </w:rPr>
        <w:lastRenderedPageBreak/>
        <w:t>HALAMAN PENGESAHAN</w:t>
      </w:r>
      <w:bookmarkEnd w:id="0"/>
      <w:bookmarkEnd w:id="1"/>
    </w:p>
    <w:p w14:paraId="1E0FA264" w14:textId="77777777" w:rsidR="00860086" w:rsidRPr="00E933F8" w:rsidRDefault="00860086" w:rsidP="00860086">
      <w:pPr>
        <w:spacing w:line="276" w:lineRule="auto"/>
      </w:pPr>
    </w:p>
    <w:p w14:paraId="160B535E" w14:textId="2B0939B3" w:rsidR="00860086" w:rsidRPr="001A20E2" w:rsidRDefault="00CC6BCC" w:rsidP="00860086">
      <w:pPr>
        <w:autoSpaceDE w:val="0"/>
        <w:autoSpaceDN w:val="0"/>
        <w:adjustRightInd w:val="0"/>
        <w:spacing w:after="0" w:line="240" w:lineRule="auto"/>
        <w:jc w:val="center"/>
        <w:rPr>
          <w:rFonts w:ascii="TimesNewRomanPS-BoldMT" w:hAnsi="TimesNewRomanPS-BoldMT" w:cs="TimesNewRomanPS-BoldMT"/>
          <w:b/>
          <w:bCs/>
          <w:color w:val="000000"/>
          <w:kern w:val="0"/>
          <w:sz w:val="22"/>
          <w:szCs w:val="22"/>
          <w:lang w:val="en-US"/>
        </w:rPr>
      </w:pPr>
      <w:r w:rsidRPr="00CC6BCC">
        <w:rPr>
          <w:b/>
          <w:bCs/>
          <w:sz w:val="22"/>
          <w:szCs w:val="22"/>
        </w:rPr>
        <w:t xml:space="preserve">Perancangan Sistem Alat Keamanan Dan Pemantauan Helm Anti Maling Dengan Fitur </w:t>
      </w:r>
      <w:r w:rsidRPr="008E6A99">
        <w:rPr>
          <w:b/>
          <w:bCs/>
          <w:i/>
          <w:iCs/>
          <w:sz w:val="22"/>
          <w:szCs w:val="22"/>
        </w:rPr>
        <w:t>Automated Object Tracking</w:t>
      </w:r>
      <w:r w:rsidRPr="00CC6BCC">
        <w:rPr>
          <w:b/>
          <w:bCs/>
          <w:sz w:val="22"/>
          <w:szCs w:val="22"/>
        </w:rPr>
        <w:t xml:space="preserve"> Berbasis Aplikasi Android</w:t>
      </w:r>
    </w:p>
    <w:p w14:paraId="4B8A08C0" w14:textId="77777777" w:rsidR="00860086" w:rsidRPr="00E933F8" w:rsidRDefault="00860086" w:rsidP="00860086">
      <w:pPr>
        <w:autoSpaceDE w:val="0"/>
        <w:autoSpaceDN w:val="0"/>
        <w:adjustRightInd w:val="0"/>
        <w:spacing w:after="0" w:line="240" w:lineRule="auto"/>
        <w:jc w:val="center"/>
        <w:rPr>
          <w:rFonts w:ascii="TimesNewRomanPSMT" w:hAnsi="TimesNewRomanPSMT" w:cs="TimesNewRomanPSMT"/>
          <w:color w:val="30859C"/>
          <w:kern w:val="0"/>
          <w:sz w:val="14"/>
          <w:szCs w:val="14"/>
          <w:lang w:val="en-US"/>
        </w:rPr>
      </w:pPr>
    </w:p>
    <w:p w14:paraId="097E9228" w14:textId="77777777" w:rsidR="00860086" w:rsidRPr="00E933F8" w:rsidRDefault="00860086" w:rsidP="00860086">
      <w:pPr>
        <w:spacing w:after="0" w:line="276" w:lineRule="auto"/>
        <w:jc w:val="center"/>
        <w:rPr>
          <w:b/>
          <w:bCs/>
        </w:rPr>
      </w:pPr>
      <w:r w:rsidRPr="00E933F8">
        <w:rPr>
          <w:b/>
          <w:bCs/>
        </w:rPr>
        <w:t>Oleh :</w:t>
      </w:r>
    </w:p>
    <w:p w14:paraId="57B9CB4B" w14:textId="4F2AE26B" w:rsidR="00860086" w:rsidRPr="00E933F8" w:rsidRDefault="00CC6BCC" w:rsidP="00860086">
      <w:pPr>
        <w:spacing w:after="0"/>
        <w:jc w:val="center"/>
        <w:rPr>
          <w:b/>
          <w:bCs/>
          <w:sz w:val="22"/>
          <w:szCs w:val="22"/>
        </w:rPr>
      </w:pPr>
      <w:r>
        <w:rPr>
          <w:b/>
          <w:bCs/>
          <w:sz w:val="22"/>
          <w:szCs w:val="22"/>
        </w:rPr>
        <w:t>RAFLI DEWANTORO</w:t>
      </w:r>
    </w:p>
    <w:p w14:paraId="0DB8D005" w14:textId="361C5CF7" w:rsidR="00860086" w:rsidRDefault="00860086" w:rsidP="00860086">
      <w:pPr>
        <w:spacing w:after="0"/>
        <w:jc w:val="center"/>
        <w:rPr>
          <w:b/>
          <w:bCs/>
          <w:sz w:val="22"/>
          <w:szCs w:val="22"/>
        </w:rPr>
      </w:pPr>
      <w:r w:rsidRPr="00E933F8">
        <w:rPr>
          <w:b/>
          <w:bCs/>
          <w:sz w:val="22"/>
          <w:szCs w:val="22"/>
        </w:rPr>
        <w:t>NIM.</w:t>
      </w:r>
      <w:r>
        <w:rPr>
          <w:b/>
          <w:bCs/>
          <w:sz w:val="22"/>
          <w:szCs w:val="22"/>
        </w:rPr>
        <w:t xml:space="preserve"> 2041160</w:t>
      </w:r>
      <w:r w:rsidR="00CC6BCC">
        <w:rPr>
          <w:b/>
          <w:bCs/>
          <w:sz w:val="22"/>
          <w:szCs w:val="22"/>
        </w:rPr>
        <w:t>075</w:t>
      </w:r>
    </w:p>
    <w:p w14:paraId="06110625" w14:textId="77777777" w:rsidR="00860086" w:rsidRDefault="00860086" w:rsidP="00860086">
      <w:pPr>
        <w:spacing w:after="0" w:line="240" w:lineRule="auto"/>
        <w:jc w:val="center"/>
        <w:rPr>
          <w:b/>
          <w:bCs/>
          <w:sz w:val="22"/>
          <w:szCs w:val="22"/>
        </w:rPr>
      </w:pPr>
    </w:p>
    <w:p w14:paraId="56256101" w14:textId="77777777" w:rsidR="00860086" w:rsidRDefault="00860086" w:rsidP="00860086">
      <w:pPr>
        <w:widowControl w:val="0"/>
        <w:spacing w:line="240" w:lineRule="auto"/>
        <w:ind w:left="148" w:right="-20"/>
        <w:jc w:val="center"/>
        <w:rPr>
          <w:rFonts w:eastAsia="Times New Roman"/>
          <w:color w:val="000000"/>
          <w:sz w:val="22"/>
          <w:szCs w:val="22"/>
        </w:rPr>
      </w:pPr>
      <w:r>
        <w:rPr>
          <w:rFonts w:eastAsia="Times New Roman"/>
          <w:color w:val="000000"/>
          <w:sz w:val="22"/>
          <w:szCs w:val="22"/>
        </w:rPr>
        <w:t xml:space="preserve">Skripsi </w:t>
      </w:r>
      <w:r>
        <w:rPr>
          <w:rFonts w:eastAsia="Times New Roman"/>
          <w:color w:val="000000"/>
          <w:spacing w:val="-1"/>
          <w:sz w:val="22"/>
          <w:szCs w:val="22"/>
        </w:rPr>
        <w:t>i</w:t>
      </w:r>
      <w:r>
        <w:rPr>
          <w:rFonts w:eastAsia="Times New Roman"/>
          <w:color w:val="000000"/>
          <w:sz w:val="22"/>
          <w:szCs w:val="22"/>
        </w:rPr>
        <w:t xml:space="preserve">ni </w:t>
      </w:r>
      <w:r>
        <w:rPr>
          <w:rFonts w:eastAsia="Times New Roman"/>
          <w:color w:val="000000"/>
          <w:spacing w:val="-1"/>
          <w:sz w:val="22"/>
          <w:szCs w:val="22"/>
        </w:rPr>
        <w:t>t</w:t>
      </w:r>
      <w:r>
        <w:rPr>
          <w:rFonts w:eastAsia="Times New Roman"/>
          <w:color w:val="000000"/>
          <w:sz w:val="22"/>
          <w:szCs w:val="22"/>
        </w:rPr>
        <w:t>el</w:t>
      </w:r>
      <w:r>
        <w:rPr>
          <w:rFonts w:eastAsia="Times New Roman"/>
          <w:color w:val="000000"/>
          <w:spacing w:val="-1"/>
          <w:sz w:val="22"/>
          <w:szCs w:val="22"/>
        </w:rPr>
        <w:t>a</w:t>
      </w:r>
      <w:r>
        <w:rPr>
          <w:rFonts w:eastAsia="Times New Roman"/>
          <w:color w:val="000000"/>
          <w:sz w:val="22"/>
          <w:szCs w:val="22"/>
        </w:rPr>
        <w:t xml:space="preserve">h </w:t>
      </w:r>
      <w:r>
        <w:rPr>
          <w:rFonts w:eastAsia="Times New Roman"/>
          <w:color w:val="000000"/>
          <w:spacing w:val="-1"/>
          <w:sz w:val="22"/>
          <w:szCs w:val="22"/>
        </w:rPr>
        <w:t>d</w:t>
      </w:r>
      <w:r>
        <w:rPr>
          <w:rFonts w:eastAsia="Times New Roman"/>
          <w:color w:val="000000"/>
          <w:sz w:val="22"/>
          <w:szCs w:val="22"/>
        </w:rPr>
        <w:t>ipertahank</w:t>
      </w:r>
      <w:r>
        <w:rPr>
          <w:rFonts w:eastAsia="Times New Roman"/>
          <w:color w:val="000000"/>
          <w:spacing w:val="-1"/>
          <w:sz w:val="22"/>
          <w:szCs w:val="22"/>
        </w:rPr>
        <w:t>a</w:t>
      </w:r>
      <w:r>
        <w:rPr>
          <w:rFonts w:eastAsia="Times New Roman"/>
          <w:color w:val="000000"/>
          <w:sz w:val="22"/>
          <w:szCs w:val="22"/>
        </w:rPr>
        <w:t xml:space="preserve">n </w:t>
      </w:r>
      <w:r>
        <w:rPr>
          <w:rFonts w:eastAsia="Times New Roman"/>
          <w:color w:val="000000"/>
          <w:spacing w:val="-1"/>
          <w:sz w:val="22"/>
          <w:szCs w:val="22"/>
        </w:rPr>
        <w:t>d</w:t>
      </w:r>
      <w:r>
        <w:rPr>
          <w:rFonts w:eastAsia="Times New Roman"/>
          <w:color w:val="000000"/>
          <w:sz w:val="22"/>
          <w:szCs w:val="22"/>
        </w:rPr>
        <w:t>i depan dewan penguji</w:t>
      </w:r>
      <w:r>
        <w:rPr>
          <w:rFonts w:eastAsia="Times New Roman"/>
          <w:color w:val="000000"/>
          <w:spacing w:val="-1"/>
          <w:sz w:val="22"/>
          <w:szCs w:val="22"/>
        </w:rPr>
        <w:t xml:space="preserve"> </w:t>
      </w:r>
      <w:r>
        <w:rPr>
          <w:rFonts w:eastAsia="Times New Roman"/>
          <w:color w:val="000000"/>
          <w:sz w:val="22"/>
          <w:szCs w:val="22"/>
        </w:rPr>
        <w:t>pada</w:t>
      </w:r>
      <w:r>
        <w:rPr>
          <w:rFonts w:eastAsia="Times New Roman"/>
          <w:color w:val="000000"/>
          <w:spacing w:val="2"/>
          <w:sz w:val="22"/>
          <w:szCs w:val="22"/>
        </w:rPr>
        <w:t xml:space="preserve"> </w:t>
      </w:r>
      <w:r>
        <w:rPr>
          <w:rFonts w:eastAsia="Times New Roman"/>
          <w:color w:val="000000"/>
          <w:sz w:val="22"/>
          <w:szCs w:val="22"/>
        </w:rPr>
        <w:t>20 Juni 2024,</w:t>
      </w:r>
      <w:r>
        <w:rPr>
          <w:rFonts w:eastAsia="Times New Roman"/>
          <w:color w:val="000000"/>
          <w:spacing w:val="5"/>
          <w:sz w:val="22"/>
          <w:szCs w:val="22"/>
        </w:rPr>
        <w:t xml:space="preserve"> </w:t>
      </w:r>
      <w:r>
        <w:rPr>
          <w:rFonts w:eastAsia="Times New Roman"/>
          <w:color w:val="000000"/>
          <w:sz w:val="22"/>
          <w:szCs w:val="22"/>
        </w:rPr>
        <w:t>dan dis</w:t>
      </w:r>
      <w:r>
        <w:rPr>
          <w:rFonts w:eastAsia="Times New Roman"/>
          <w:color w:val="000000"/>
          <w:spacing w:val="-1"/>
          <w:sz w:val="22"/>
          <w:szCs w:val="22"/>
        </w:rPr>
        <w:t>a</w:t>
      </w:r>
      <w:r>
        <w:rPr>
          <w:rFonts w:eastAsia="Times New Roman"/>
          <w:color w:val="000000"/>
          <w:sz w:val="22"/>
          <w:szCs w:val="22"/>
        </w:rPr>
        <w:t>hkan oleh :</w:t>
      </w:r>
    </w:p>
    <w:tbl>
      <w:tblPr>
        <w:tblW w:w="9087" w:type="dxa"/>
        <w:tblCellMar>
          <w:top w:w="15" w:type="dxa"/>
          <w:left w:w="15" w:type="dxa"/>
          <w:bottom w:w="15" w:type="dxa"/>
          <w:right w:w="15" w:type="dxa"/>
        </w:tblCellMar>
        <w:tblLook w:val="04A0" w:firstRow="1" w:lastRow="0" w:firstColumn="1" w:lastColumn="0" w:noHBand="0" w:noVBand="1"/>
      </w:tblPr>
      <w:tblGrid>
        <w:gridCol w:w="4410"/>
        <w:gridCol w:w="141"/>
        <w:gridCol w:w="4536"/>
      </w:tblGrid>
      <w:tr w:rsidR="0027726A" w:rsidRPr="000E3256" w14:paraId="60D0C863" w14:textId="77777777" w:rsidTr="009D412E">
        <w:trPr>
          <w:trHeight w:val="305"/>
        </w:trPr>
        <w:tc>
          <w:tcPr>
            <w:tcW w:w="4410" w:type="dxa"/>
            <w:hideMark/>
          </w:tcPr>
          <w:p w14:paraId="1C3A3A1E" w14:textId="77777777" w:rsidR="0027726A" w:rsidRPr="000E3256" w:rsidRDefault="0027726A" w:rsidP="009D412E">
            <w:pPr>
              <w:spacing w:after="0" w:line="240" w:lineRule="auto"/>
              <w:rPr>
                <w:rFonts w:eastAsia="Times New Roman"/>
                <w:kern w:val="0"/>
                <w14:ligatures w14:val="none"/>
              </w:rPr>
            </w:pPr>
            <w:r w:rsidRPr="000E3256">
              <w:rPr>
                <w:rFonts w:eastAsia="Times New Roman"/>
                <w:b/>
                <w:bCs/>
                <w:color w:val="000000"/>
                <w:kern w:val="0"/>
                <w14:ligatures w14:val="none"/>
              </w:rPr>
              <w:t>Pembimbing I:</w:t>
            </w:r>
          </w:p>
        </w:tc>
        <w:tc>
          <w:tcPr>
            <w:tcW w:w="141" w:type="dxa"/>
            <w:hideMark/>
          </w:tcPr>
          <w:p w14:paraId="00D45CF4" w14:textId="77777777" w:rsidR="0027726A" w:rsidRPr="000E3256" w:rsidRDefault="0027726A" w:rsidP="009D412E">
            <w:pPr>
              <w:spacing w:after="0" w:line="240" w:lineRule="auto"/>
              <w:rPr>
                <w:rFonts w:eastAsia="Times New Roman"/>
                <w:kern w:val="0"/>
                <w14:ligatures w14:val="none"/>
              </w:rPr>
            </w:pPr>
            <w:r w:rsidRPr="000E3256">
              <w:rPr>
                <w:rFonts w:eastAsia="Times New Roman"/>
                <w:color w:val="000000"/>
                <w:kern w:val="0"/>
                <w14:ligatures w14:val="none"/>
              </w:rPr>
              <w:t> </w:t>
            </w:r>
          </w:p>
        </w:tc>
        <w:tc>
          <w:tcPr>
            <w:tcW w:w="4536" w:type="dxa"/>
            <w:hideMark/>
          </w:tcPr>
          <w:p w14:paraId="6DFEBE20"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r>
      <w:tr w:rsidR="0027726A" w:rsidRPr="000E3256" w14:paraId="2BEE3E20" w14:textId="77777777" w:rsidTr="009D412E">
        <w:trPr>
          <w:trHeight w:val="371"/>
        </w:trPr>
        <w:tc>
          <w:tcPr>
            <w:tcW w:w="4410" w:type="dxa"/>
            <w:hideMark/>
          </w:tcPr>
          <w:p w14:paraId="44A45F99" w14:textId="77777777" w:rsidR="0027726A" w:rsidRPr="000E3256" w:rsidRDefault="0027726A" w:rsidP="009D412E">
            <w:pPr>
              <w:spacing w:after="0" w:line="276" w:lineRule="auto"/>
              <w:rPr>
                <w:rFonts w:eastAsia="Times New Roman"/>
                <w:kern w:val="0"/>
                <w14:ligatures w14:val="none"/>
              </w:rPr>
            </w:pPr>
            <w:r>
              <w:rPr>
                <w:rFonts w:eastAsia="Times New Roman"/>
                <w:kern w:val="0"/>
                <w14:ligatures w14:val="none"/>
              </w:rPr>
              <w:t>Dianthy Marya, ST,MT.</w:t>
            </w:r>
          </w:p>
          <w:p w14:paraId="70F43E0E" w14:textId="77777777" w:rsidR="0027726A" w:rsidRPr="000E3256" w:rsidRDefault="0027726A" w:rsidP="009D412E">
            <w:pPr>
              <w:spacing w:after="0" w:line="276" w:lineRule="auto"/>
              <w:rPr>
                <w:rFonts w:eastAsia="Times New Roman"/>
                <w:kern w:val="0"/>
                <w14:ligatures w14:val="none"/>
              </w:rPr>
            </w:pPr>
            <w:r w:rsidRPr="000E3256">
              <w:rPr>
                <w:rFonts w:eastAsia="Times New Roman"/>
                <w:color w:val="000000"/>
                <w:kern w:val="0"/>
                <w14:ligatures w14:val="none"/>
              </w:rPr>
              <w:t>NIP. 19</w:t>
            </w:r>
            <w:r>
              <w:rPr>
                <w:rFonts w:eastAsia="Times New Roman"/>
                <w:color w:val="000000"/>
                <w:kern w:val="0"/>
                <w14:ligatures w14:val="none"/>
              </w:rPr>
              <w:t>8603262019032011</w:t>
            </w:r>
          </w:p>
        </w:tc>
        <w:tc>
          <w:tcPr>
            <w:tcW w:w="141" w:type="dxa"/>
            <w:hideMark/>
          </w:tcPr>
          <w:p w14:paraId="64FD983E"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p>
        </w:tc>
        <w:tc>
          <w:tcPr>
            <w:tcW w:w="4536" w:type="dxa"/>
            <w:vAlign w:val="bottom"/>
            <w:hideMark/>
          </w:tcPr>
          <w:p w14:paraId="6FC677C9"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r w:rsidRPr="000E3256">
              <w:rPr>
                <w:rFonts w:eastAsia="Times New Roman"/>
                <w:color w:val="000000"/>
                <w:kern w:val="0"/>
                <w14:ligatures w14:val="none"/>
              </w:rPr>
              <w:t>………………………………………….</w:t>
            </w:r>
          </w:p>
        </w:tc>
      </w:tr>
      <w:tr w:rsidR="0027726A" w:rsidRPr="000E3256" w14:paraId="6A432A99" w14:textId="77777777" w:rsidTr="009D412E">
        <w:trPr>
          <w:trHeight w:val="370"/>
        </w:trPr>
        <w:tc>
          <w:tcPr>
            <w:tcW w:w="4410" w:type="dxa"/>
            <w:hideMark/>
          </w:tcPr>
          <w:p w14:paraId="6DD21EE0"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p>
        </w:tc>
        <w:tc>
          <w:tcPr>
            <w:tcW w:w="141" w:type="dxa"/>
            <w:hideMark/>
          </w:tcPr>
          <w:p w14:paraId="30F75BA1"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p>
        </w:tc>
        <w:tc>
          <w:tcPr>
            <w:tcW w:w="4536" w:type="dxa"/>
            <w:hideMark/>
          </w:tcPr>
          <w:p w14:paraId="1C830AD4" w14:textId="77777777" w:rsidR="0027726A" w:rsidRPr="000E3256" w:rsidRDefault="0027726A" w:rsidP="009D412E">
            <w:pPr>
              <w:spacing w:before="64" w:after="0" w:line="276" w:lineRule="auto"/>
              <w:ind w:right="50"/>
              <w:rPr>
                <w:rFonts w:eastAsia="Times New Roman"/>
                <w:kern w:val="0"/>
                <w14:ligatures w14:val="none"/>
              </w:rPr>
            </w:pPr>
          </w:p>
        </w:tc>
      </w:tr>
      <w:tr w:rsidR="0027726A" w:rsidRPr="000E3256" w14:paraId="509A81E6" w14:textId="77777777" w:rsidTr="009D412E">
        <w:trPr>
          <w:trHeight w:val="370"/>
        </w:trPr>
        <w:tc>
          <w:tcPr>
            <w:tcW w:w="4410" w:type="dxa"/>
            <w:hideMark/>
          </w:tcPr>
          <w:p w14:paraId="2DC629A4" w14:textId="77777777" w:rsidR="0027726A" w:rsidRPr="000E3256" w:rsidRDefault="0027726A" w:rsidP="009D412E">
            <w:pPr>
              <w:spacing w:after="0" w:line="240" w:lineRule="auto"/>
              <w:rPr>
                <w:rFonts w:eastAsia="Times New Roman"/>
                <w:kern w:val="0"/>
                <w14:ligatures w14:val="none"/>
              </w:rPr>
            </w:pPr>
            <w:r w:rsidRPr="000E3256">
              <w:rPr>
                <w:rFonts w:eastAsia="Times New Roman"/>
                <w:b/>
                <w:bCs/>
                <w:color w:val="000000"/>
                <w:kern w:val="0"/>
                <w14:ligatures w14:val="none"/>
              </w:rPr>
              <w:t>Pembimbing II:</w:t>
            </w:r>
          </w:p>
        </w:tc>
        <w:tc>
          <w:tcPr>
            <w:tcW w:w="141" w:type="dxa"/>
            <w:hideMark/>
          </w:tcPr>
          <w:p w14:paraId="26384E4C"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c>
          <w:tcPr>
            <w:tcW w:w="4536" w:type="dxa"/>
            <w:hideMark/>
          </w:tcPr>
          <w:p w14:paraId="59208BA8"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r>
      <w:tr w:rsidR="0027726A" w:rsidRPr="000E3256" w14:paraId="161FCE6A" w14:textId="77777777" w:rsidTr="009D412E">
        <w:trPr>
          <w:trHeight w:val="371"/>
        </w:trPr>
        <w:tc>
          <w:tcPr>
            <w:tcW w:w="4410" w:type="dxa"/>
            <w:hideMark/>
          </w:tcPr>
          <w:p w14:paraId="52763489" w14:textId="77777777" w:rsidR="0027726A" w:rsidRPr="000E3256" w:rsidRDefault="0027726A" w:rsidP="009D412E">
            <w:pPr>
              <w:spacing w:after="0" w:line="276" w:lineRule="auto"/>
              <w:rPr>
                <w:rFonts w:eastAsia="Times New Roman"/>
                <w:kern w:val="0"/>
                <w14:ligatures w14:val="none"/>
              </w:rPr>
            </w:pPr>
            <w:r w:rsidRPr="000E3256">
              <w:rPr>
                <w:rFonts w:eastAsia="Times New Roman"/>
                <w:kern w:val="0"/>
                <w14:ligatures w14:val="none"/>
              </w:rPr>
              <w:t>Lis Diana M, ST, MT.</w:t>
            </w:r>
          </w:p>
          <w:p w14:paraId="1BCA5FC3" w14:textId="77777777" w:rsidR="0027726A" w:rsidRPr="000E3256" w:rsidRDefault="0027726A" w:rsidP="009D412E">
            <w:pPr>
              <w:spacing w:after="0" w:line="276" w:lineRule="auto"/>
              <w:rPr>
                <w:rFonts w:eastAsia="Times New Roman"/>
                <w:kern w:val="0"/>
                <w14:ligatures w14:val="none"/>
              </w:rPr>
            </w:pPr>
            <w:r w:rsidRPr="000E3256">
              <w:rPr>
                <w:rFonts w:eastAsia="Times New Roman"/>
                <w:color w:val="000000"/>
                <w:kern w:val="0"/>
                <w14:ligatures w14:val="none"/>
              </w:rPr>
              <w:t>NIP. 197805052001122003</w:t>
            </w:r>
          </w:p>
        </w:tc>
        <w:tc>
          <w:tcPr>
            <w:tcW w:w="141" w:type="dxa"/>
            <w:hideMark/>
          </w:tcPr>
          <w:p w14:paraId="3DC87636"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p>
        </w:tc>
        <w:tc>
          <w:tcPr>
            <w:tcW w:w="4536" w:type="dxa"/>
            <w:vAlign w:val="bottom"/>
            <w:hideMark/>
          </w:tcPr>
          <w:p w14:paraId="4E6BBC33"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r w:rsidRPr="000E3256">
              <w:rPr>
                <w:rFonts w:eastAsia="Times New Roman"/>
                <w:color w:val="000000"/>
                <w:kern w:val="0"/>
                <w14:ligatures w14:val="none"/>
              </w:rPr>
              <w:t>………………………………………….</w:t>
            </w:r>
          </w:p>
        </w:tc>
      </w:tr>
      <w:tr w:rsidR="0027726A" w:rsidRPr="000E3256" w14:paraId="2B61C55E" w14:textId="77777777" w:rsidTr="009D412E">
        <w:trPr>
          <w:trHeight w:val="371"/>
        </w:trPr>
        <w:tc>
          <w:tcPr>
            <w:tcW w:w="4410" w:type="dxa"/>
            <w:hideMark/>
          </w:tcPr>
          <w:p w14:paraId="5D3E82D6"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c>
          <w:tcPr>
            <w:tcW w:w="141" w:type="dxa"/>
            <w:hideMark/>
          </w:tcPr>
          <w:p w14:paraId="422E2CC6"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c>
          <w:tcPr>
            <w:tcW w:w="4536" w:type="dxa"/>
            <w:hideMark/>
          </w:tcPr>
          <w:p w14:paraId="00788A64" w14:textId="77777777" w:rsidR="0027726A" w:rsidRPr="000E3256" w:rsidRDefault="0027726A" w:rsidP="009D412E">
            <w:pPr>
              <w:spacing w:before="64" w:after="0" w:line="240" w:lineRule="auto"/>
              <w:ind w:right="50"/>
              <w:jc w:val="right"/>
              <w:rPr>
                <w:rFonts w:eastAsia="Times New Roman"/>
                <w:kern w:val="0"/>
                <w14:ligatures w14:val="none"/>
              </w:rPr>
            </w:pPr>
          </w:p>
        </w:tc>
      </w:tr>
      <w:tr w:rsidR="0027726A" w:rsidRPr="000E3256" w14:paraId="2A48C0C7" w14:textId="77777777" w:rsidTr="009D412E">
        <w:trPr>
          <w:trHeight w:val="330"/>
        </w:trPr>
        <w:tc>
          <w:tcPr>
            <w:tcW w:w="4410" w:type="dxa"/>
            <w:hideMark/>
          </w:tcPr>
          <w:p w14:paraId="60DD72FA" w14:textId="77777777" w:rsidR="0027726A" w:rsidRPr="000E3256" w:rsidRDefault="0027726A" w:rsidP="009D412E">
            <w:pPr>
              <w:spacing w:before="63" w:after="0" w:line="240" w:lineRule="auto"/>
              <w:rPr>
                <w:rFonts w:eastAsia="Times New Roman"/>
                <w:kern w:val="0"/>
                <w14:ligatures w14:val="none"/>
              </w:rPr>
            </w:pPr>
            <w:r w:rsidRPr="000E3256">
              <w:rPr>
                <w:rFonts w:eastAsia="Times New Roman"/>
                <w:b/>
                <w:bCs/>
                <w:color w:val="000000"/>
                <w:kern w:val="0"/>
                <w14:ligatures w14:val="none"/>
              </w:rPr>
              <w:t>Penguji I:</w:t>
            </w:r>
          </w:p>
        </w:tc>
        <w:tc>
          <w:tcPr>
            <w:tcW w:w="141" w:type="dxa"/>
            <w:hideMark/>
          </w:tcPr>
          <w:p w14:paraId="2A90BF45"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c>
          <w:tcPr>
            <w:tcW w:w="4536" w:type="dxa"/>
            <w:hideMark/>
          </w:tcPr>
          <w:p w14:paraId="0E067F27"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r>
      <w:tr w:rsidR="0027726A" w:rsidRPr="000E3256" w14:paraId="6CBDCEDB" w14:textId="77777777" w:rsidTr="009D412E">
        <w:trPr>
          <w:trHeight w:val="86"/>
        </w:trPr>
        <w:tc>
          <w:tcPr>
            <w:tcW w:w="4410" w:type="dxa"/>
            <w:hideMark/>
          </w:tcPr>
          <w:p w14:paraId="44186251"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r w:rsidRPr="00F15BB6">
              <w:rPr>
                <w:rFonts w:eastAsia="Times New Roman"/>
                <w:kern w:val="0"/>
                <w14:ligatures w14:val="none"/>
              </w:rPr>
              <w:t>Ir. Nugroho Suharto, M.T.</w:t>
            </w:r>
          </w:p>
          <w:p w14:paraId="768096F6" w14:textId="77777777" w:rsidR="0027726A" w:rsidRPr="000E3256" w:rsidRDefault="0027726A" w:rsidP="009D412E">
            <w:pPr>
              <w:spacing w:after="0" w:line="276" w:lineRule="auto"/>
              <w:rPr>
                <w:rFonts w:eastAsia="Times New Roman"/>
                <w:kern w:val="0"/>
                <w14:ligatures w14:val="none"/>
              </w:rPr>
            </w:pPr>
            <w:r w:rsidRPr="000E3256">
              <w:rPr>
                <w:rFonts w:eastAsia="Times New Roman"/>
                <w:color w:val="000000"/>
                <w:kern w:val="0"/>
                <w14:ligatures w14:val="none"/>
              </w:rPr>
              <w:t>NIP.</w:t>
            </w:r>
            <w:r>
              <w:rPr>
                <w:rFonts w:eastAsia="Times New Roman"/>
                <w:color w:val="000000"/>
                <w:kern w:val="0"/>
                <w14:ligatures w14:val="none"/>
              </w:rPr>
              <w:t xml:space="preserve"> </w:t>
            </w:r>
            <w:r w:rsidRPr="00F15BB6">
              <w:rPr>
                <w:rFonts w:eastAsia="Times New Roman"/>
                <w:color w:val="000000"/>
                <w:kern w:val="0"/>
                <w14:ligatures w14:val="none"/>
              </w:rPr>
              <w:t>196204211989031001</w:t>
            </w:r>
          </w:p>
        </w:tc>
        <w:tc>
          <w:tcPr>
            <w:tcW w:w="141" w:type="dxa"/>
            <w:hideMark/>
          </w:tcPr>
          <w:p w14:paraId="3E2C5DE5"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p>
        </w:tc>
        <w:tc>
          <w:tcPr>
            <w:tcW w:w="4536" w:type="dxa"/>
            <w:vAlign w:val="bottom"/>
            <w:hideMark/>
          </w:tcPr>
          <w:p w14:paraId="471ADDDA"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r w:rsidRPr="000E3256">
              <w:rPr>
                <w:rFonts w:eastAsia="Times New Roman"/>
                <w:color w:val="000000"/>
                <w:kern w:val="0"/>
                <w14:ligatures w14:val="none"/>
              </w:rPr>
              <w:t>………………………………………….</w:t>
            </w:r>
          </w:p>
        </w:tc>
      </w:tr>
      <w:tr w:rsidR="0027726A" w:rsidRPr="000E3256" w14:paraId="19FECDFF" w14:textId="77777777" w:rsidTr="009D412E">
        <w:trPr>
          <w:trHeight w:val="305"/>
        </w:trPr>
        <w:tc>
          <w:tcPr>
            <w:tcW w:w="4410" w:type="dxa"/>
            <w:hideMark/>
          </w:tcPr>
          <w:p w14:paraId="48B59F85"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c>
          <w:tcPr>
            <w:tcW w:w="141" w:type="dxa"/>
            <w:hideMark/>
          </w:tcPr>
          <w:p w14:paraId="7AB583CF"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c>
          <w:tcPr>
            <w:tcW w:w="4536" w:type="dxa"/>
          </w:tcPr>
          <w:p w14:paraId="208E9BE1" w14:textId="77777777" w:rsidR="0027726A" w:rsidRPr="000E3256" w:rsidRDefault="0027726A" w:rsidP="009D412E">
            <w:pPr>
              <w:spacing w:before="64" w:after="0" w:line="240" w:lineRule="auto"/>
              <w:ind w:right="50"/>
              <w:rPr>
                <w:rFonts w:eastAsia="Times New Roman"/>
                <w:kern w:val="0"/>
                <w14:ligatures w14:val="none"/>
              </w:rPr>
            </w:pPr>
          </w:p>
        </w:tc>
      </w:tr>
      <w:tr w:rsidR="0027726A" w:rsidRPr="000E3256" w14:paraId="36749004" w14:textId="77777777" w:rsidTr="009D412E">
        <w:trPr>
          <w:trHeight w:val="305"/>
        </w:trPr>
        <w:tc>
          <w:tcPr>
            <w:tcW w:w="4410" w:type="dxa"/>
            <w:hideMark/>
          </w:tcPr>
          <w:p w14:paraId="5F317F82" w14:textId="77777777" w:rsidR="0027726A" w:rsidRPr="00F15BB6" w:rsidRDefault="0027726A" w:rsidP="009D412E">
            <w:pPr>
              <w:spacing w:after="0" w:line="240" w:lineRule="auto"/>
              <w:rPr>
                <w:rFonts w:eastAsia="Times New Roman"/>
                <w:b/>
                <w:bCs/>
                <w:color w:val="000000"/>
                <w:kern w:val="0"/>
                <w14:ligatures w14:val="none"/>
              </w:rPr>
            </w:pPr>
            <w:r w:rsidRPr="000E3256">
              <w:rPr>
                <w:rFonts w:eastAsia="Times New Roman"/>
                <w:b/>
                <w:bCs/>
                <w:color w:val="000000"/>
                <w:kern w:val="0"/>
                <w14:ligatures w14:val="none"/>
              </w:rPr>
              <w:t>Penguji II:</w:t>
            </w:r>
          </w:p>
        </w:tc>
        <w:tc>
          <w:tcPr>
            <w:tcW w:w="141" w:type="dxa"/>
            <w:hideMark/>
          </w:tcPr>
          <w:p w14:paraId="08F59032"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c>
          <w:tcPr>
            <w:tcW w:w="4536" w:type="dxa"/>
          </w:tcPr>
          <w:p w14:paraId="4FA98C34" w14:textId="77777777" w:rsidR="0027726A" w:rsidRPr="000E3256" w:rsidRDefault="0027726A" w:rsidP="009D412E">
            <w:pPr>
              <w:widowControl w:val="0"/>
              <w:autoSpaceDE w:val="0"/>
              <w:autoSpaceDN w:val="0"/>
              <w:spacing w:after="0" w:line="240" w:lineRule="auto"/>
              <w:rPr>
                <w:rFonts w:eastAsia="Times New Roman"/>
                <w:kern w:val="0"/>
                <w:lang w:val="id"/>
                <w14:ligatures w14:val="none"/>
              </w:rPr>
            </w:pPr>
          </w:p>
        </w:tc>
      </w:tr>
      <w:tr w:rsidR="0027726A" w:rsidRPr="000E3256" w14:paraId="0157C70B" w14:textId="77777777" w:rsidTr="009D412E">
        <w:trPr>
          <w:trHeight w:val="305"/>
        </w:trPr>
        <w:tc>
          <w:tcPr>
            <w:tcW w:w="4410" w:type="dxa"/>
            <w:hideMark/>
          </w:tcPr>
          <w:p w14:paraId="30C5BD39"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r w:rsidRPr="00F15BB6">
              <w:rPr>
                <w:rFonts w:eastAsia="Times New Roman"/>
                <w:kern w:val="0"/>
                <w14:ligatures w14:val="none"/>
              </w:rPr>
              <w:t>Galih Putra Riatma, S.St., M.T</w:t>
            </w:r>
          </w:p>
          <w:p w14:paraId="2CF91065" w14:textId="77777777" w:rsidR="0027726A" w:rsidRPr="000E3256" w:rsidRDefault="0027726A" w:rsidP="009D412E">
            <w:pPr>
              <w:spacing w:after="0" w:line="276" w:lineRule="auto"/>
              <w:rPr>
                <w:rFonts w:eastAsia="Times New Roman"/>
                <w:kern w:val="0"/>
                <w14:ligatures w14:val="none"/>
              </w:rPr>
            </w:pPr>
            <w:r w:rsidRPr="000E3256">
              <w:rPr>
                <w:rFonts w:eastAsia="Times New Roman"/>
                <w:color w:val="000000"/>
                <w:kern w:val="0"/>
                <w14:ligatures w14:val="none"/>
              </w:rPr>
              <w:t>NIP.</w:t>
            </w:r>
            <w:r>
              <w:rPr>
                <w:rFonts w:eastAsia="Times New Roman"/>
                <w:color w:val="000000"/>
                <w:kern w:val="0"/>
                <w14:ligatures w14:val="none"/>
              </w:rPr>
              <w:t xml:space="preserve"> </w:t>
            </w:r>
            <w:r w:rsidRPr="00F15BB6">
              <w:rPr>
                <w:rFonts w:eastAsia="Times New Roman"/>
                <w:color w:val="000000"/>
                <w:kern w:val="0"/>
                <w14:ligatures w14:val="none"/>
              </w:rPr>
              <w:t>199012062020121003</w:t>
            </w:r>
          </w:p>
        </w:tc>
        <w:tc>
          <w:tcPr>
            <w:tcW w:w="141" w:type="dxa"/>
            <w:hideMark/>
          </w:tcPr>
          <w:p w14:paraId="69F6C09D"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p>
        </w:tc>
        <w:tc>
          <w:tcPr>
            <w:tcW w:w="4536" w:type="dxa"/>
            <w:vAlign w:val="bottom"/>
            <w:hideMark/>
          </w:tcPr>
          <w:p w14:paraId="3A4843A4" w14:textId="77777777" w:rsidR="0027726A" w:rsidRPr="000E3256" w:rsidRDefault="0027726A" w:rsidP="009D412E">
            <w:pPr>
              <w:widowControl w:val="0"/>
              <w:autoSpaceDE w:val="0"/>
              <w:autoSpaceDN w:val="0"/>
              <w:spacing w:after="0" w:line="276" w:lineRule="auto"/>
              <w:rPr>
                <w:rFonts w:eastAsia="Times New Roman"/>
                <w:kern w:val="0"/>
                <w:lang w:val="id"/>
                <w14:ligatures w14:val="none"/>
              </w:rPr>
            </w:pPr>
            <w:r w:rsidRPr="000E3256">
              <w:rPr>
                <w:rFonts w:eastAsia="Times New Roman"/>
                <w:color w:val="000000"/>
                <w:kern w:val="0"/>
                <w14:ligatures w14:val="none"/>
              </w:rPr>
              <w:t>………………………………………….</w:t>
            </w:r>
          </w:p>
        </w:tc>
      </w:tr>
    </w:tbl>
    <w:p w14:paraId="2CA62F91" w14:textId="0D2B9922" w:rsidR="00E868E3" w:rsidRDefault="00E868E3" w:rsidP="00860086">
      <w:pPr>
        <w:widowControl w:val="0"/>
        <w:spacing w:line="240" w:lineRule="auto"/>
        <w:ind w:left="148" w:right="-20"/>
        <w:jc w:val="center"/>
        <w:rPr>
          <w:rFonts w:eastAsia="Times New Roman"/>
          <w:color w:val="000000"/>
          <w:sz w:val="22"/>
          <w:szCs w:val="22"/>
        </w:rPr>
      </w:pPr>
    </w:p>
    <w:p w14:paraId="6644E9EE" w14:textId="77777777" w:rsidR="00D767D3" w:rsidRDefault="00D767D3" w:rsidP="00D767D3">
      <w:bookmarkStart w:id="2" w:name="_Toc171944438"/>
    </w:p>
    <w:p w14:paraId="3486F40E" w14:textId="77777777" w:rsidR="00D767D3" w:rsidRDefault="00D767D3" w:rsidP="00D767D3"/>
    <w:p w14:paraId="127EA0F7" w14:textId="77777777" w:rsidR="00D767D3" w:rsidRDefault="00D767D3" w:rsidP="00D767D3"/>
    <w:p w14:paraId="3E89618C" w14:textId="77777777" w:rsidR="00D767D3" w:rsidRDefault="00D767D3" w:rsidP="00D767D3"/>
    <w:p w14:paraId="615E11F5" w14:textId="77777777" w:rsidR="00D767D3" w:rsidRDefault="00D767D3" w:rsidP="00D767D3"/>
    <w:p w14:paraId="6D21CBB0" w14:textId="77777777" w:rsidR="00D767D3" w:rsidRDefault="00D767D3" w:rsidP="00D767D3"/>
    <w:p w14:paraId="5A665DB7" w14:textId="77777777" w:rsidR="006F3902" w:rsidRPr="00D767D3" w:rsidRDefault="006F3902" w:rsidP="00D767D3"/>
    <w:p w14:paraId="30E7263B" w14:textId="42EAA162" w:rsidR="007F0E34" w:rsidRDefault="007F0E34" w:rsidP="00522DC6">
      <w:pPr>
        <w:pStyle w:val="Heading1"/>
      </w:pPr>
      <w:r>
        <w:lastRenderedPageBreak/>
        <w:t>DAFTAR ISI</w:t>
      </w:r>
      <w:bookmarkEnd w:id="2"/>
    </w:p>
    <w:sdt>
      <w:sdtPr>
        <w:rPr>
          <w:rFonts w:ascii="Times New Roman" w:eastAsiaTheme="minorHAnsi" w:hAnsi="Times New Roman" w:cs="Times New Roman"/>
          <w:color w:val="auto"/>
          <w:kern w:val="2"/>
          <w:sz w:val="24"/>
          <w:szCs w:val="24"/>
          <w:lang w:eastAsia="en-US"/>
          <w14:ligatures w14:val="standardContextual"/>
        </w:rPr>
        <w:id w:val="1818607151"/>
        <w:docPartObj>
          <w:docPartGallery w:val="Table of Contents"/>
          <w:docPartUnique/>
        </w:docPartObj>
      </w:sdtPr>
      <w:sdtEndPr>
        <w:rPr>
          <w:b/>
          <w:bCs/>
        </w:rPr>
      </w:sdtEndPr>
      <w:sdtContent>
        <w:p w14:paraId="6920D798" w14:textId="14C97D5F" w:rsidR="00493F65" w:rsidRPr="00493F65" w:rsidRDefault="00493F65" w:rsidP="00A06764">
          <w:pPr>
            <w:pStyle w:val="TOCHeading"/>
            <w:rPr>
              <w:rStyle w:val="Heading1Char"/>
              <w:rFonts w:ascii="Times New Roman" w:hAnsi="Times New Roman" w:cs="Times New Roman"/>
            </w:rPr>
          </w:pPr>
        </w:p>
        <w:p w14:paraId="388DD813" w14:textId="74878F3E" w:rsidR="001A2B4A" w:rsidRDefault="00493F65">
          <w:pPr>
            <w:pStyle w:val="TOC1"/>
            <w:tabs>
              <w:tab w:val="right" w:leader="dot" w:pos="7927"/>
            </w:tabs>
            <w:rPr>
              <w:rFonts w:asciiTheme="minorHAnsi" w:eastAsiaTheme="minorEastAsia" w:hAnsiTheme="minorHAnsi" w:cstheme="minorBidi"/>
              <w:noProof/>
              <w:sz w:val="22"/>
              <w:szCs w:val="22"/>
              <w:lang w:eastAsia="id-ID"/>
            </w:rPr>
          </w:pPr>
          <w:r>
            <w:fldChar w:fldCharType="begin"/>
          </w:r>
          <w:r>
            <w:instrText xml:space="preserve"> TOC \o "1-3" \h \z \u </w:instrText>
          </w:r>
          <w:r>
            <w:fldChar w:fldCharType="separate"/>
          </w:r>
          <w:hyperlink w:anchor="_Toc171944437" w:history="1">
            <w:r w:rsidR="001A2B4A" w:rsidRPr="00233CD5">
              <w:rPr>
                <w:rStyle w:val="Hyperlink"/>
                <w:noProof/>
              </w:rPr>
              <w:t>HALAMAN PENGESAHAN</w:t>
            </w:r>
            <w:r w:rsidR="001A2B4A">
              <w:rPr>
                <w:noProof/>
                <w:webHidden/>
              </w:rPr>
              <w:tab/>
            </w:r>
            <w:r w:rsidR="001A2B4A">
              <w:rPr>
                <w:noProof/>
                <w:webHidden/>
              </w:rPr>
              <w:fldChar w:fldCharType="begin"/>
            </w:r>
            <w:r w:rsidR="001A2B4A">
              <w:rPr>
                <w:noProof/>
                <w:webHidden/>
              </w:rPr>
              <w:instrText xml:space="preserve"> PAGEREF _Toc171944437 \h </w:instrText>
            </w:r>
            <w:r w:rsidR="001A2B4A">
              <w:rPr>
                <w:noProof/>
                <w:webHidden/>
              </w:rPr>
            </w:r>
            <w:r w:rsidR="001A2B4A">
              <w:rPr>
                <w:noProof/>
                <w:webHidden/>
              </w:rPr>
              <w:fldChar w:fldCharType="separate"/>
            </w:r>
            <w:r w:rsidR="001D0A5D">
              <w:rPr>
                <w:noProof/>
                <w:webHidden/>
              </w:rPr>
              <w:t>i</w:t>
            </w:r>
            <w:r w:rsidR="001A2B4A">
              <w:rPr>
                <w:noProof/>
                <w:webHidden/>
              </w:rPr>
              <w:fldChar w:fldCharType="end"/>
            </w:r>
          </w:hyperlink>
        </w:p>
        <w:p w14:paraId="34A72486" w14:textId="124818A6" w:rsidR="001A2B4A" w:rsidRDefault="00000000">
          <w:pPr>
            <w:pStyle w:val="TOC1"/>
            <w:tabs>
              <w:tab w:val="right" w:leader="dot" w:pos="7927"/>
            </w:tabs>
            <w:rPr>
              <w:rFonts w:asciiTheme="minorHAnsi" w:eastAsiaTheme="minorEastAsia" w:hAnsiTheme="minorHAnsi" w:cstheme="minorBidi"/>
              <w:noProof/>
              <w:sz w:val="22"/>
              <w:szCs w:val="22"/>
              <w:lang w:eastAsia="id-ID"/>
            </w:rPr>
          </w:pPr>
          <w:hyperlink w:anchor="_Toc171944438" w:history="1">
            <w:r w:rsidR="001A2B4A" w:rsidRPr="00233CD5">
              <w:rPr>
                <w:rStyle w:val="Hyperlink"/>
                <w:noProof/>
              </w:rPr>
              <w:t>DAFTAR ISI</w:t>
            </w:r>
            <w:r w:rsidR="001A2B4A">
              <w:rPr>
                <w:noProof/>
                <w:webHidden/>
              </w:rPr>
              <w:tab/>
            </w:r>
            <w:r w:rsidR="001A2B4A">
              <w:rPr>
                <w:noProof/>
                <w:webHidden/>
              </w:rPr>
              <w:fldChar w:fldCharType="begin"/>
            </w:r>
            <w:r w:rsidR="001A2B4A">
              <w:rPr>
                <w:noProof/>
                <w:webHidden/>
              </w:rPr>
              <w:instrText xml:space="preserve"> PAGEREF _Toc171944438 \h </w:instrText>
            </w:r>
            <w:r w:rsidR="001A2B4A">
              <w:rPr>
                <w:noProof/>
                <w:webHidden/>
              </w:rPr>
            </w:r>
            <w:r w:rsidR="001A2B4A">
              <w:rPr>
                <w:noProof/>
                <w:webHidden/>
              </w:rPr>
              <w:fldChar w:fldCharType="separate"/>
            </w:r>
            <w:r w:rsidR="001D0A5D">
              <w:rPr>
                <w:noProof/>
                <w:webHidden/>
              </w:rPr>
              <w:t>ii</w:t>
            </w:r>
            <w:r w:rsidR="001A2B4A">
              <w:rPr>
                <w:noProof/>
                <w:webHidden/>
              </w:rPr>
              <w:fldChar w:fldCharType="end"/>
            </w:r>
          </w:hyperlink>
        </w:p>
        <w:p w14:paraId="0B30F76F" w14:textId="0A09D168" w:rsidR="001A2B4A" w:rsidRDefault="00000000">
          <w:pPr>
            <w:pStyle w:val="TOC1"/>
            <w:tabs>
              <w:tab w:val="right" w:leader="dot" w:pos="7927"/>
            </w:tabs>
            <w:rPr>
              <w:rFonts w:asciiTheme="minorHAnsi" w:eastAsiaTheme="minorEastAsia" w:hAnsiTheme="minorHAnsi" w:cstheme="minorBidi"/>
              <w:noProof/>
              <w:sz w:val="22"/>
              <w:szCs w:val="22"/>
              <w:lang w:eastAsia="id-ID"/>
            </w:rPr>
          </w:pPr>
          <w:hyperlink w:anchor="_Toc171944439" w:history="1">
            <w:r w:rsidR="001A2B4A" w:rsidRPr="00233CD5">
              <w:rPr>
                <w:rStyle w:val="Hyperlink"/>
                <w:noProof/>
              </w:rPr>
              <w:t>DAFTAR GAMBAR</w:t>
            </w:r>
            <w:r w:rsidR="001A2B4A">
              <w:rPr>
                <w:noProof/>
                <w:webHidden/>
              </w:rPr>
              <w:tab/>
            </w:r>
            <w:r w:rsidR="001A2B4A">
              <w:rPr>
                <w:noProof/>
                <w:webHidden/>
              </w:rPr>
              <w:fldChar w:fldCharType="begin"/>
            </w:r>
            <w:r w:rsidR="001A2B4A">
              <w:rPr>
                <w:noProof/>
                <w:webHidden/>
              </w:rPr>
              <w:instrText xml:space="preserve"> PAGEREF _Toc171944439 \h </w:instrText>
            </w:r>
            <w:r w:rsidR="001A2B4A">
              <w:rPr>
                <w:noProof/>
                <w:webHidden/>
              </w:rPr>
            </w:r>
            <w:r w:rsidR="001A2B4A">
              <w:rPr>
                <w:noProof/>
                <w:webHidden/>
              </w:rPr>
              <w:fldChar w:fldCharType="separate"/>
            </w:r>
            <w:r w:rsidR="001D0A5D">
              <w:rPr>
                <w:noProof/>
                <w:webHidden/>
              </w:rPr>
              <w:t>iii</w:t>
            </w:r>
            <w:r w:rsidR="001A2B4A">
              <w:rPr>
                <w:noProof/>
                <w:webHidden/>
              </w:rPr>
              <w:fldChar w:fldCharType="end"/>
            </w:r>
          </w:hyperlink>
        </w:p>
        <w:p w14:paraId="70910D20" w14:textId="37E1CBE4" w:rsidR="001A2B4A" w:rsidRDefault="00000000">
          <w:pPr>
            <w:pStyle w:val="TOC1"/>
            <w:tabs>
              <w:tab w:val="right" w:leader="dot" w:pos="7927"/>
            </w:tabs>
            <w:rPr>
              <w:rFonts w:asciiTheme="minorHAnsi" w:eastAsiaTheme="minorEastAsia" w:hAnsiTheme="minorHAnsi" w:cstheme="minorBidi"/>
              <w:noProof/>
              <w:sz w:val="22"/>
              <w:szCs w:val="22"/>
              <w:lang w:eastAsia="id-ID"/>
            </w:rPr>
          </w:pPr>
          <w:hyperlink w:anchor="_Toc171944440" w:history="1">
            <w:r w:rsidR="001A2B4A" w:rsidRPr="00233CD5">
              <w:rPr>
                <w:rStyle w:val="Hyperlink"/>
                <w:noProof/>
              </w:rPr>
              <w:t>Abstrak</w:t>
            </w:r>
            <w:r w:rsidR="001A2B4A">
              <w:rPr>
                <w:noProof/>
                <w:webHidden/>
              </w:rPr>
              <w:tab/>
            </w:r>
            <w:r w:rsidR="001A2B4A">
              <w:rPr>
                <w:noProof/>
                <w:webHidden/>
              </w:rPr>
              <w:fldChar w:fldCharType="begin"/>
            </w:r>
            <w:r w:rsidR="001A2B4A">
              <w:rPr>
                <w:noProof/>
                <w:webHidden/>
              </w:rPr>
              <w:instrText xml:space="preserve"> PAGEREF _Toc171944440 \h </w:instrText>
            </w:r>
            <w:r w:rsidR="001A2B4A">
              <w:rPr>
                <w:noProof/>
                <w:webHidden/>
              </w:rPr>
            </w:r>
            <w:r w:rsidR="001A2B4A">
              <w:rPr>
                <w:noProof/>
                <w:webHidden/>
              </w:rPr>
              <w:fldChar w:fldCharType="separate"/>
            </w:r>
            <w:r w:rsidR="001D0A5D">
              <w:rPr>
                <w:noProof/>
                <w:webHidden/>
              </w:rPr>
              <w:t>iv</w:t>
            </w:r>
            <w:r w:rsidR="001A2B4A">
              <w:rPr>
                <w:noProof/>
                <w:webHidden/>
              </w:rPr>
              <w:fldChar w:fldCharType="end"/>
            </w:r>
          </w:hyperlink>
        </w:p>
        <w:p w14:paraId="07B1807C" w14:textId="7B59A70D" w:rsidR="001A2B4A" w:rsidRDefault="00000000">
          <w:pPr>
            <w:pStyle w:val="TOC1"/>
            <w:tabs>
              <w:tab w:val="right" w:leader="dot" w:pos="7927"/>
            </w:tabs>
            <w:rPr>
              <w:rFonts w:asciiTheme="minorHAnsi" w:eastAsiaTheme="minorEastAsia" w:hAnsiTheme="minorHAnsi" w:cstheme="minorBidi"/>
              <w:noProof/>
              <w:sz w:val="22"/>
              <w:szCs w:val="22"/>
              <w:lang w:eastAsia="id-ID"/>
            </w:rPr>
          </w:pPr>
          <w:hyperlink w:anchor="_Toc171944441" w:history="1">
            <w:r w:rsidR="001A2B4A" w:rsidRPr="00233CD5">
              <w:rPr>
                <w:rStyle w:val="Hyperlink"/>
                <w:noProof/>
              </w:rPr>
              <w:t>Abstract</w:t>
            </w:r>
            <w:r w:rsidR="001A2B4A">
              <w:rPr>
                <w:noProof/>
                <w:webHidden/>
              </w:rPr>
              <w:tab/>
            </w:r>
            <w:r w:rsidR="001A2B4A">
              <w:rPr>
                <w:noProof/>
                <w:webHidden/>
              </w:rPr>
              <w:fldChar w:fldCharType="begin"/>
            </w:r>
            <w:r w:rsidR="001A2B4A">
              <w:rPr>
                <w:noProof/>
                <w:webHidden/>
              </w:rPr>
              <w:instrText xml:space="preserve"> PAGEREF _Toc171944441 \h </w:instrText>
            </w:r>
            <w:r w:rsidR="001A2B4A">
              <w:rPr>
                <w:noProof/>
                <w:webHidden/>
              </w:rPr>
            </w:r>
            <w:r w:rsidR="001A2B4A">
              <w:rPr>
                <w:noProof/>
                <w:webHidden/>
              </w:rPr>
              <w:fldChar w:fldCharType="separate"/>
            </w:r>
            <w:r w:rsidR="001D0A5D">
              <w:rPr>
                <w:noProof/>
                <w:webHidden/>
              </w:rPr>
              <w:t>v</w:t>
            </w:r>
            <w:r w:rsidR="001A2B4A">
              <w:rPr>
                <w:noProof/>
                <w:webHidden/>
              </w:rPr>
              <w:fldChar w:fldCharType="end"/>
            </w:r>
          </w:hyperlink>
        </w:p>
        <w:p w14:paraId="3F9AD243" w14:textId="4AF15691" w:rsidR="001A2B4A" w:rsidRDefault="00000000">
          <w:pPr>
            <w:pStyle w:val="TOC1"/>
            <w:tabs>
              <w:tab w:val="right" w:leader="dot" w:pos="7927"/>
            </w:tabs>
            <w:rPr>
              <w:rFonts w:asciiTheme="minorHAnsi" w:eastAsiaTheme="minorEastAsia" w:hAnsiTheme="minorHAnsi" w:cstheme="minorBidi"/>
              <w:noProof/>
              <w:sz w:val="22"/>
              <w:szCs w:val="22"/>
              <w:lang w:eastAsia="id-ID"/>
            </w:rPr>
          </w:pPr>
          <w:hyperlink w:anchor="_Toc171944442" w:history="1">
            <w:r w:rsidR="001A2B4A" w:rsidRPr="00233CD5">
              <w:rPr>
                <w:rStyle w:val="Hyperlink"/>
                <w:rFonts w:eastAsia="Times New Roman"/>
                <w:noProof/>
              </w:rPr>
              <w:t>P</w:t>
            </w:r>
            <w:r w:rsidR="001A2B4A" w:rsidRPr="00233CD5">
              <w:rPr>
                <w:rStyle w:val="Hyperlink"/>
                <w:rFonts w:eastAsia="Times New Roman"/>
                <w:noProof/>
                <w:w w:val="99"/>
              </w:rPr>
              <w:t>ANDUAN</w:t>
            </w:r>
            <w:r w:rsidR="001A2B4A" w:rsidRPr="00233CD5">
              <w:rPr>
                <w:rStyle w:val="Hyperlink"/>
                <w:rFonts w:eastAsia="Times New Roman"/>
                <w:noProof/>
                <w:spacing w:val="-11"/>
              </w:rPr>
              <w:t xml:space="preserve"> </w:t>
            </w:r>
            <w:r w:rsidR="001A2B4A" w:rsidRPr="00233CD5">
              <w:rPr>
                <w:rStyle w:val="Hyperlink"/>
                <w:rFonts w:eastAsia="Times New Roman"/>
                <w:noProof/>
              </w:rPr>
              <w:t>PE</w:t>
            </w:r>
            <w:r w:rsidR="001A2B4A" w:rsidRPr="00233CD5">
              <w:rPr>
                <w:rStyle w:val="Hyperlink"/>
                <w:rFonts w:eastAsia="Times New Roman"/>
                <w:noProof/>
                <w:w w:val="99"/>
              </w:rPr>
              <w:t>N</w:t>
            </w:r>
            <w:r w:rsidR="001A2B4A" w:rsidRPr="00233CD5">
              <w:rPr>
                <w:rStyle w:val="Hyperlink"/>
                <w:rFonts w:eastAsia="Times New Roman"/>
                <w:noProof/>
                <w:spacing w:val="1"/>
                <w:w w:val="99"/>
              </w:rPr>
              <w:t>G</w:t>
            </w:r>
            <w:r w:rsidR="001A2B4A" w:rsidRPr="00233CD5">
              <w:rPr>
                <w:rStyle w:val="Hyperlink"/>
                <w:rFonts w:eastAsia="Times New Roman"/>
                <w:noProof/>
                <w:w w:val="99"/>
              </w:rPr>
              <w:t>O</w:t>
            </w:r>
            <w:r w:rsidR="001A2B4A" w:rsidRPr="00233CD5">
              <w:rPr>
                <w:rStyle w:val="Hyperlink"/>
                <w:rFonts w:eastAsia="Times New Roman"/>
                <w:noProof/>
              </w:rPr>
              <w:t>PE</w:t>
            </w:r>
            <w:r w:rsidR="001A2B4A" w:rsidRPr="00233CD5">
              <w:rPr>
                <w:rStyle w:val="Hyperlink"/>
                <w:rFonts w:eastAsia="Times New Roman"/>
                <w:noProof/>
                <w:spacing w:val="1"/>
                <w:w w:val="99"/>
              </w:rPr>
              <w:t>R</w:t>
            </w:r>
            <w:r w:rsidR="001A2B4A" w:rsidRPr="00233CD5">
              <w:rPr>
                <w:rStyle w:val="Hyperlink"/>
                <w:rFonts w:eastAsia="Times New Roman"/>
                <w:noProof/>
                <w:w w:val="99"/>
              </w:rPr>
              <w:t>ASIAN</w:t>
            </w:r>
            <w:r w:rsidR="001A2B4A" w:rsidRPr="00233CD5">
              <w:rPr>
                <w:rStyle w:val="Hyperlink"/>
                <w:rFonts w:eastAsia="Times New Roman"/>
                <w:noProof/>
                <w:spacing w:val="-9"/>
              </w:rPr>
              <w:t xml:space="preserve"> </w:t>
            </w:r>
            <w:r w:rsidR="001A2B4A" w:rsidRPr="00233CD5">
              <w:rPr>
                <w:rStyle w:val="Hyperlink"/>
                <w:rFonts w:eastAsia="Times New Roman"/>
                <w:noProof/>
                <w:spacing w:val="-2"/>
                <w:w w:val="99"/>
              </w:rPr>
              <w:t>SI</w:t>
            </w:r>
            <w:r w:rsidR="001A2B4A" w:rsidRPr="00233CD5">
              <w:rPr>
                <w:rStyle w:val="Hyperlink"/>
                <w:rFonts w:eastAsia="Times New Roman"/>
                <w:noProof/>
                <w:w w:val="99"/>
              </w:rPr>
              <w:t>S</w:t>
            </w:r>
            <w:r w:rsidR="001A2B4A" w:rsidRPr="00233CD5">
              <w:rPr>
                <w:rStyle w:val="Hyperlink"/>
                <w:rFonts w:eastAsia="Times New Roman"/>
                <w:noProof/>
                <w:spacing w:val="-2"/>
              </w:rPr>
              <w:t>TE</w:t>
            </w:r>
            <w:r w:rsidR="001A2B4A" w:rsidRPr="00233CD5">
              <w:rPr>
                <w:rStyle w:val="Hyperlink"/>
                <w:rFonts w:eastAsia="Times New Roman"/>
                <w:noProof/>
                <w:w w:val="99"/>
              </w:rPr>
              <w:t>M</w:t>
            </w:r>
            <w:r w:rsidR="001A2B4A">
              <w:rPr>
                <w:noProof/>
                <w:webHidden/>
              </w:rPr>
              <w:tab/>
            </w:r>
            <w:r w:rsidR="001A2B4A">
              <w:rPr>
                <w:noProof/>
                <w:webHidden/>
              </w:rPr>
              <w:fldChar w:fldCharType="begin"/>
            </w:r>
            <w:r w:rsidR="001A2B4A">
              <w:rPr>
                <w:noProof/>
                <w:webHidden/>
              </w:rPr>
              <w:instrText xml:space="preserve"> PAGEREF _Toc171944442 \h </w:instrText>
            </w:r>
            <w:r w:rsidR="001A2B4A">
              <w:rPr>
                <w:noProof/>
                <w:webHidden/>
              </w:rPr>
            </w:r>
            <w:r w:rsidR="001A2B4A">
              <w:rPr>
                <w:noProof/>
                <w:webHidden/>
              </w:rPr>
              <w:fldChar w:fldCharType="separate"/>
            </w:r>
            <w:r w:rsidR="001D0A5D">
              <w:rPr>
                <w:noProof/>
                <w:webHidden/>
              </w:rPr>
              <w:t>1</w:t>
            </w:r>
            <w:r w:rsidR="001A2B4A">
              <w:rPr>
                <w:noProof/>
                <w:webHidden/>
              </w:rPr>
              <w:fldChar w:fldCharType="end"/>
            </w:r>
          </w:hyperlink>
        </w:p>
        <w:p w14:paraId="31813D8A" w14:textId="4854F019" w:rsidR="001A2B4A" w:rsidRDefault="00000000">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171944443" w:history="1">
            <w:r w:rsidR="001A2B4A" w:rsidRPr="00233CD5">
              <w:rPr>
                <w:rStyle w:val="Hyperlink"/>
                <w:noProof/>
              </w:rPr>
              <w:t>A.</w:t>
            </w:r>
            <w:r w:rsidR="001A2B4A">
              <w:rPr>
                <w:rFonts w:asciiTheme="minorHAnsi" w:eastAsiaTheme="minorEastAsia" w:hAnsiTheme="minorHAnsi" w:cstheme="minorBidi"/>
                <w:noProof/>
                <w:sz w:val="22"/>
                <w:szCs w:val="22"/>
                <w:lang w:eastAsia="id-ID"/>
              </w:rPr>
              <w:tab/>
            </w:r>
            <w:r w:rsidR="001A2B4A" w:rsidRPr="00233CD5">
              <w:rPr>
                <w:rStyle w:val="Hyperlink"/>
                <w:noProof/>
              </w:rPr>
              <w:t>JUDUL</w:t>
            </w:r>
            <w:r w:rsidR="001A2B4A">
              <w:rPr>
                <w:noProof/>
                <w:webHidden/>
              </w:rPr>
              <w:tab/>
            </w:r>
            <w:r w:rsidR="001A2B4A">
              <w:rPr>
                <w:noProof/>
                <w:webHidden/>
              </w:rPr>
              <w:fldChar w:fldCharType="begin"/>
            </w:r>
            <w:r w:rsidR="001A2B4A">
              <w:rPr>
                <w:noProof/>
                <w:webHidden/>
              </w:rPr>
              <w:instrText xml:space="preserve"> PAGEREF _Toc171944443 \h </w:instrText>
            </w:r>
            <w:r w:rsidR="001A2B4A">
              <w:rPr>
                <w:noProof/>
                <w:webHidden/>
              </w:rPr>
            </w:r>
            <w:r w:rsidR="001A2B4A">
              <w:rPr>
                <w:noProof/>
                <w:webHidden/>
              </w:rPr>
              <w:fldChar w:fldCharType="separate"/>
            </w:r>
            <w:r w:rsidR="001D0A5D">
              <w:rPr>
                <w:noProof/>
                <w:webHidden/>
              </w:rPr>
              <w:t>1</w:t>
            </w:r>
            <w:r w:rsidR="001A2B4A">
              <w:rPr>
                <w:noProof/>
                <w:webHidden/>
              </w:rPr>
              <w:fldChar w:fldCharType="end"/>
            </w:r>
          </w:hyperlink>
        </w:p>
        <w:p w14:paraId="4622B1DF" w14:textId="7551C6CB" w:rsidR="001A2B4A" w:rsidRDefault="00000000">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171944444" w:history="1">
            <w:r w:rsidR="001A2B4A" w:rsidRPr="00233CD5">
              <w:rPr>
                <w:rStyle w:val="Hyperlink"/>
                <w:noProof/>
              </w:rPr>
              <w:t>B.</w:t>
            </w:r>
            <w:r w:rsidR="001A2B4A">
              <w:rPr>
                <w:rFonts w:asciiTheme="minorHAnsi" w:eastAsiaTheme="minorEastAsia" w:hAnsiTheme="minorHAnsi" w:cstheme="minorBidi"/>
                <w:noProof/>
                <w:sz w:val="22"/>
                <w:szCs w:val="22"/>
                <w:lang w:eastAsia="id-ID"/>
              </w:rPr>
              <w:tab/>
            </w:r>
            <w:r w:rsidR="001A2B4A" w:rsidRPr="00233CD5">
              <w:rPr>
                <w:rStyle w:val="Hyperlink"/>
                <w:noProof/>
              </w:rPr>
              <w:t>PENJELASAN UMUM</w:t>
            </w:r>
            <w:r w:rsidR="001A2B4A">
              <w:rPr>
                <w:noProof/>
                <w:webHidden/>
              </w:rPr>
              <w:tab/>
            </w:r>
            <w:r w:rsidR="001A2B4A">
              <w:rPr>
                <w:noProof/>
                <w:webHidden/>
              </w:rPr>
              <w:fldChar w:fldCharType="begin"/>
            </w:r>
            <w:r w:rsidR="001A2B4A">
              <w:rPr>
                <w:noProof/>
                <w:webHidden/>
              </w:rPr>
              <w:instrText xml:space="preserve"> PAGEREF _Toc171944444 \h </w:instrText>
            </w:r>
            <w:r w:rsidR="001A2B4A">
              <w:rPr>
                <w:noProof/>
                <w:webHidden/>
              </w:rPr>
            </w:r>
            <w:r w:rsidR="001A2B4A">
              <w:rPr>
                <w:noProof/>
                <w:webHidden/>
              </w:rPr>
              <w:fldChar w:fldCharType="separate"/>
            </w:r>
            <w:r w:rsidR="001D0A5D">
              <w:rPr>
                <w:noProof/>
                <w:webHidden/>
              </w:rPr>
              <w:t>1</w:t>
            </w:r>
            <w:r w:rsidR="001A2B4A">
              <w:rPr>
                <w:noProof/>
                <w:webHidden/>
              </w:rPr>
              <w:fldChar w:fldCharType="end"/>
            </w:r>
          </w:hyperlink>
        </w:p>
        <w:p w14:paraId="3C0E9094" w14:textId="20EE2007" w:rsidR="001A2B4A" w:rsidRDefault="00000000">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171944445" w:history="1">
            <w:r w:rsidR="001A2B4A" w:rsidRPr="00233CD5">
              <w:rPr>
                <w:rStyle w:val="Hyperlink"/>
                <w:i/>
                <w:iCs/>
                <w:noProof/>
              </w:rPr>
              <w:t>C.</w:t>
            </w:r>
            <w:r w:rsidR="001A2B4A">
              <w:rPr>
                <w:rFonts w:asciiTheme="minorHAnsi" w:eastAsiaTheme="minorEastAsia" w:hAnsiTheme="minorHAnsi" w:cstheme="minorBidi"/>
                <w:noProof/>
                <w:sz w:val="22"/>
                <w:szCs w:val="22"/>
                <w:lang w:eastAsia="id-ID"/>
              </w:rPr>
              <w:tab/>
            </w:r>
            <w:r w:rsidR="001A2B4A" w:rsidRPr="00233CD5">
              <w:rPr>
                <w:rStyle w:val="Hyperlink"/>
                <w:i/>
                <w:iCs/>
                <w:noProof/>
              </w:rPr>
              <w:t xml:space="preserve">HARDWARE </w:t>
            </w:r>
            <w:r w:rsidR="001A2B4A" w:rsidRPr="00233CD5">
              <w:rPr>
                <w:rStyle w:val="Hyperlink"/>
                <w:noProof/>
              </w:rPr>
              <w:t xml:space="preserve">DAN </w:t>
            </w:r>
            <w:r w:rsidR="001A2B4A" w:rsidRPr="00233CD5">
              <w:rPr>
                <w:rStyle w:val="Hyperlink"/>
                <w:i/>
                <w:iCs/>
                <w:noProof/>
              </w:rPr>
              <w:t>SOFTWARE</w:t>
            </w:r>
            <w:r w:rsidR="001A2B4A">
              <w:rPr>
                <w:noProof/>
                <w:webHidden/>
              </w:rPr>
              <w:tab/>
            </w:r>
            <w:r w:rsidR="001A2B4A">
              <w:rPr>
                <w:noProof/>
                <w:webHidden/>
              </w:rPr>
              <w:fldChar w:fldCharType="begin"/>
            </w:r>
            <w:r w:rsidR="001A2B4A">
              <w:rPr>
                <w:noProof/>
                <w:webHidden/>
              </w:rPr>
              <w:instrText xml:space="preserve"> PAGEREF _Toc171944445 \h </w:instrText>
            </w:r>
            <w:r w:rsidR="001A2B4A">
              <w:rPr>
                <w:noProof/>
                <w:webHidden/>
              </w:rPr>
            </w:r>
            <w:r w:rsidR="001A2B4A">
              <w:rPr>
                <w:noProof/>
                <w:webHidden/>
              </w:rPr>
              <w:fldChar w:fldCharType="separate"/>
            </w:r>
            <w:r w:rsidR="001D0A5D">
              <w:rPr>
                <w:noProof/>
                <w:webHidden/>
              </w:rPr>
              <w:t>1</w:t>
            </w:r>
            <w:r w:rsidR="001A2B4A">
              <w:rPr>
                <w:noProof/>
                <w:webHidden/>
              </w:rPr>
              <w:fldChar w:fldCharType="end"/>
            </w:r>
          </w:hyperlink>
        </w:p>
        <w:p w14:paraId="15CD4C12" w14:textId="05C3E7B8" w:rsidR="001A2B4A" w:rsidRDefault="00000000">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171944446" w:history="1">
            <w:r w:rsidR="001A2B4A" w:rsidRPr="00233CD5">
              <w:rPr>
                <w:rStyle w:val="Hyperlink"/>
                <w:noProof/>
              </w:rPr>
              <w:t>D.</w:t>
            </w:r>
            <w:r w:rsidR="001A2B4A">
              <w:rPr>
                <w:rFonts w:asciiTheme="minorHAnsi" w:eastAsiaTheme="minorEastAsia" w:hAnsiTheme="minorHAnsi" w:cstheme="minorBidi"/>
                <w:noProof/>
                <w:sz w:val="22"/>
                <w:szCs w:val="22"/>
                <w:lang w:eastAsia="id-ID"/>
              </w:rPr>
              <w:tab/>
            </w:r>
            <w:r w:rsidR="001A2B4A" w:rsidRPr="00233CD5">
              <w:rPr>
                <w:rStyle w:val="Hyperlink"/>
                <w:noProof/>
              </w:rPr>
              <w:t>LANGKAH-LANGKAH PENGOPRASIAN SISTEM</w:t>
            </w:r>
            <w:r w:rsidR="001A2B4A">
              <w:rPr>
                <w:noProof/>
                <w:webHidden/>
              </w:rPr>
              <w:tab/>
            </w:r>
            <w:r w:rsidR="001A2B4A">
              <w:rPr>
                <w:noProof/>
                <w:webHidden/>
              </w:rPr>
              <w:fldChar w:fldCharType="begin"/>
            </w:r>
            <w:r w:rsidR="001A2B4A">
              <w:rPr>
                <w:noProof/>
                <w:webHidden/>
              </w:rPr>
              <w:instrText xml:space="preserve"> PAGEREF _Toc171944446 \h </w:instrText>
            </w:r>
            <w:r w:rsidR="001A2B4A">
              <w:rPr>
                <w:noProof/>
                <w:webHidden/>
              </w:rPr>
            </w:r>
            <w:r w:rsidR="001A2B4A">
              <w:rPr>
                <w:noProof/>
                <w:webHidden/>
              </w:rPr>
              <w:fldChar w:fldCharType="separate"/>
            </w:r>
            <w:r w:rsidR="001D0A5D">
              <w:rPr>
                <w:noProof/>
                <w:webHidden/>
              </w:rPr>
              <w:t>2</w:t>
            </w:r>
            <w:r w:rsidR="001A2B4A">
              <w:rPr>
                <w:noProof/>
                <w:webHidden/>
              </w:rPr>
              <w:fldChar w:fldCharType="end"/>
            </w:r>
          </w:hyperlink>
        </w:p>
        <w:p w14:paraId="7FEBFAE5" w14:textId="76263530" w:rsidR="001A2B4A" w:rsidRDefault="00000000">
          <w:pPr>
            <w:pStyle w:val="TOC1"/>
            <w:tabs>
              <w:tab w:val="right" w:leader="dot" w:pos="7927"/>
            </w:tabs>
            <w:rPr>
              <w:rFonts w:asciiTheme="minorHAnsi" w:eastAsiaTheme="minorEastAsia" w:hAnsiTheme="minorHAnsi" w:cstheme="minorBidi"/>
              <w:noProof/>
              <w:sz w:val="22"/>
              <w:szCs w:val="22"/>
              <w:lang w:eastAsia="id-ID"/>
            </w:rPr>
          </w:pPr>
          <w:hyperlink w:anchor="_Toc171944447" w:history="1">
            <w:r w:rsidR="001A2B4A" w:rsidRPr="00233CD5">
              <w:rPr>
                <w:rStyle w:val="Hyperlink"/>
                <w:noProof/>
              </w:rPr>
              <w:t>DAFTAR RIWAYAT HIDUP</w:t>
            </w:r>
            <w:r w:rsidR="001A2B4A">
              <w:rPr>
                <w:noProof/>
                <w:webHidden/>
              </w:rPr>
              <w:tab/>
            </w:r>
            <w:r w:rsidR="001A2B4A">
              <w:rPr>
                <w:noProof/>
                <w:webHidden/>
              </w:rPr>
              <w:fldChar w:fldCharType="begin"/>
            </w:r>
            <w:r w:rsidR="001A2B4A">
              <w:rPr>
                <w:noProof/>
                <w:webHidden/>
              </w:rPr>
              <w:instrText xml:space="preserve"> PAGEREF _Toc171944447 \h </w:instrText>
            </w:r>
            <w:r w:rsidR="001A2B4A">
              <w:rPr>
                <w:noProof/>
                <w:webHidden/>
              </w:rPr>
            </w:r>
            <w:r w:rsidR="001A2B4A">
              <w:rPr>
                <w:noProof/>
                <w:webHidden/>
              </w:rPr>
              <w:fldChar w:fldCharType="separate"/>
            </w:r>
            <w:r w:rsidR="001D0A5D">
              <w:rPr>
                <w:noProof/>
                <w:webHidden/>
              </w:rPr>
              <w:t>5</w:t>
            </w:r>
            <w:r w:rsidR="001A2B4A">
              <w:rPr>
                <w:noProof/>
                <w:webHidden/>
              </w:rPr>
              <w:fldChar w:fldCharType="end"/>
            </w:r>
          </w:hyperlink>
        </w:p>
        <w:p w14:paraId="2BFBD65C" w14:textId="1B05116A" w:rsidR="00493F65" w:rsidRDefault="00493F65">
          <w:r>
            <w:rPr>
              <w:b/>
              <w:bCs/>
            </w:rPr>
            <w:fldChar w:fldCharType="end"/>
          </w:r>
        </w:p>
      </w:sdtContent>
    </w:sdt>
    <w:p w14:paraId="61DDCB49" w14:textId="77777777" w:rsidR="007F0E34" w:rsidRDefault="007F0E34" w:rsidP="007F0E34"/>
    <w:p w14:paraId="05768355" w14:textId="77777777" w:rsidR="007F0E34" w:rsidRDefault="007F0E34" w:rsidP="007F0E34"/>
    <w:p w14:paraId="3DDBF554" w14:textId="77777777" w:rsidR="007F0E34" w:rsidRDefault="007F0E34" w:rsidP="007F0E34"/>
    <w:p w14:paraId="7A222683" w14:textId="77777777" w:rsidR="007F0E34" w:rsidRDefault="007F0E34" w:rsidP="007F0E34"/>
    <w:p w14:paraId="4292F2E0" w14:textId="77777777" w:rsidR="007F0E34" w:rsidRDefault="007F0E34" w:rsidP="007F0E34"/>
    <w:p w14:paraId="2F090EB7" w14:textId="77777777" w:rsidR="007F0E34" w:rsidRDefault="007F0E34" w:rsidP="007F0E34"/>
    <w:p w14:paraId="7EFB90B6" w14:textId="77777777" w:rsidR="007F0E34" w:rsidRDefault="007F0E34" w:rsidP="007F0E34"/>
    <w:p w14:paraId="516B28AB" w14:textId="77777777" w:rsidR="007F0E34" w:rsidRDefault="007F0E34" w:rsidP="007F0E34"/>
    <w:p w14:paraId="1167198C" w14:textId="77777777" w:rsidR="007F0E34" w:rsidRDefault="007F0E34" w:rsidP="007F0E34"/>
    <w:p w14:paraId="682C4266" w14:textId="77777777" w:rsidR="007F0E34" w:rsidRDefault="007F0E34" w:rsidP="007F0E34"/>
    <w:p w14:paraId="59D5CD5E" w14:textId="77777777" w:rsidR="007F0E34" w:rsidRDefault="007F0E34" w:rsidP="007F0E34"/>
    <w:p w14:paraId="48A0D897" w14:textId="77777777" w:rsidR="007F0E34" w:rsidRDefault="007F0E34" w:rsidP="007F0E34"/>
    <w:p w14:paraId="281971A6" w14:textId="77777777" w:rsidR="007F0E34" w:rsidRDefault="007F0E34" w:rsidP="007F0E34"/>
    <w:p w14:paraId="764FAE89" w14:textId="77777777" w:rsidR="007F0E34" w:rsidRDefault="007F0E34" w:rsidP="007F0E34"/>
    <w:p w14:paraId="7A1C7CD0" w14:textId="3171CE47" w:rsidR="007F0E34" w:rsidRDefault="007F0E34" w:rsidP="007F0E34"/>
    <w:p w14:paraId="79A727CD" w14:textId="77777777" w:rsidR="0027726A" w:rsidRDefault="0027726A" w:rsidP="007F0E34"/>
    <w:p w14:paraId="12F82A41" w14:textId="77777777" w:rsidR="0027726A" w:rsidRDefault="0027726A" w:rsidP="007F0E34"/>
    <w:p w14:paraId="6F6DB42F" w14:textId="6F7F1D39" w:rsidR="007F0E34" w:rsidRDefault="007F0E34" w:rsidP="00EC7132">
      <w:pPr>
        <w:pStyle w:val="Heading1"/>
        <w:spacing w:after="240"/>
      </w:pPr>
      <w:bookmarkStart w:id="3" w:name="_Toc171944439"/>
      <w:r>
        <w:lastRenderedPageBreak/>
        <w:t>DAFTAR GAMBAR</w:t>
      </w:r>
      <w:bookmarkEnd w:id="3"/>
    </w:p>
    <w:p w14:paraId="6929BFA3" w14:textId="72829ED4" w:rsidR="008E6A99" w:rsidRDefault="00A06764">
      <w:pPr>
        <w:pStyle w:val="TableofFigures"/>
        <w:tabs>
          <w:tab w:val="right" w:leader="dot" w:pos="7927"/>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175169810" w:history="1">
        <w:r w:rsidR="008E6A99" w:rsidRPr="00365D01">
          <w:rPr>
            <w:rStyle w:val="Hyperlink"/>
            <w:noProof/>
          </w:rPr>
          <w:t>Gambar 1 Menyalakan Slave</w:t>
        </w:r>
        <w:r w:rsidR="008E6A99">
          <w:rPr>
            <w:noProof/>
            <w:webHidden/>
          </w:rPr>
          <w:tab/>
        </w:r>
        <w:r w:rsidR="008E6A99">
          <w:rPr>
            <w:noProof/>
            <w:webHidden/>
          </w:rPr>
          <w:fldChar w:fldCharType="begin"/>
        </w:r>
        <w:r w:rsidR="008E6A99">
          <w:rPr>
            <w:noProof/>
            <w:webHidden/>
          </w:rPr>
          <w:instrText xml:space="preserve"> PAGEREF _Toc175169810 \h </w:instrText>
        </w:r>
        <w:r w:rsidR="008E6A99">
          <w:rPr>
            <w:noProof/>
            <w:webHidden/>
          </w:rPr>
        </w:r>
        <w:r w:rsidR="008E6A99">
          <w:rPr>
            <w:noProof/>
            <w:webHidden/>
          </w:rPr>
          <w:fldChar w:fldCharType="separate"/>
        </w:r>
        <w:r w:rsidR="001D0A5D">
          <w:rPr>
            <w:noProof/>
            <w:webHidden/>
          </w:rPr>
          <w:t>2</w:t>
        </w:r>
        <w:r w:rsidR="008E6A99">
          <w:rPr>
            <w:noProof/>
            <w:webHidden/>
          </w:rPr>
          <w:fldChar w:fldCharType="end"/>
        </w:r>
      </w:hyperlink>
    </w:p>
    <w:p w14:paraId="01A9ACE8" w14:textId="5704A986" w:rsidR="008E6A99" w:rsidRDefault="008E6A99">
      <w:pPr>
        <w:pStyle w:val="TableofFigures"/>
        <w:tabs>
          <w:tab w:val="right" w:leader="dot" w:pos="7927"/>
        </w:tabs>
        <w:rPr>
          <w:rFonts w:asciiTheme="minorHAnsi" w:eastAsiaTheme="minorEastAsia" w:hAnsiTheme="minorHAnsi" w:cstheme="minorBidi"/>
          <w:noProof/>
          <w:sz w:val="22"/>
          <w:szCs w:val="22"/>
          <w:lang w:val="en-ID" w:eastAsia="en-ID"/>
        </w:rPr>
      </w:pPr>
      <w:hyperlink w:anchor="_Toc175169811" w:history="1">
        <w:r w:rsidRPr="00365D01">
          <w:rPr>
            <w:rStyle w:val="Hyperlink"/>
            <w:noProof/>
          </w:rPr>
          <w:t>Gambar 2 Tampilan Indikasi Kemalingan dan kordinat helm</w:t>
        </w:r>
        <w:r>
          <w:rPr>
            <w:noProof/>
            <w:webHidden/>
          </w:rPr>
          <w:tab/>
        </w:r>
        <w:r>
          <w:rPr>
            <w:noProof/>
            <w:webHidden/>
          </w:rPr>
          <w:fldChar w:fldCharType="begin"/>
        </w:r>
        <w:r>
          <w:rPr>
            <w:noProof/>
            <w:webHidden/>
          </w:rPr>
          <w:instrText xml:space="preserve"> PAGEREF _Toc175169811 \h </w:instrText>
        </w:r>
        <w:r>
          <w:rPr>
            <w:noProof/>
            <w:webHidden/>
          </w:rPr>
        </w:r>
        <w:r>
          <w:rPr>
            <w:noProof/>
            <w:webHidden/>
          </w:rPr>
          <w:fldChar w:fldCharType="separate"/>
        </w:r>
        <w:r w:rsidR="001D0A5D">
          <w:rPr>
            <w:noProof/>
            <w:webHidden/>
          </w:rPr>
          <w:t>3</w:t>
        </w:r>
        <w:r>
          <w:rPr>
            <w:noProof/>
            <w:webHidden/>
          </w:rPr>
          <w:fldChar w:fldCharType="end"/>
        </w:r>
      </w:hyperlink>
    </w:p>
    <w:p w14:paraId="655AF34E" w14:textId="34AABD8C" w:rsidR="008E6A99" w:rsidRDefault="008E6A99">
      <w:pPr>
        <w:pStyle w:val="TableofFigures"/>
        <w:tabs>
          <w:tab w:val="right" w:leader="dot" w:pos="7927"/>
        </w:tabs>
        <w:rPr>
          <w:rFonts w:asciiTheme="minorHAnsi" w:eastAsiaTheme="minorEastAsia" w:hAnsiTheme="minorHAnsi" w:cstheme="minorBidi"/>
          <w:noProof/>
          <w:sz w:val="22"/>
          <w:szCs w:val="22"/>
          <w:lang w:val="en-ID" w:eastAsia="en-ID"/>
        </w:rPr>
      </w:pPr>
      <w:hyperlink w:anchor="_Toc175169812" w:history="1">
        <w:r w:rsidRPr="00365D01">
          <w:rPr>
            <w:rStyle w:val="Hyperlink"/>
            <w:noProof/>
          </w:rPr>
          <w:t>Gambar 3 Tampilan Sistem Pantau helm</w:t>
        </w:r>
        <w:r>
          <w:rPr>
            <w:noProof/>
            <w:webHidden/>
          </w:rPr>
          <w:tab/>
        </w:r>
        <w:r>
          <w:rPr>
            <w:noProof/>
            <w:webHidden/>
          </w:rPr>
          <w:fldChar w:fldCharType="begin"/>
        </w:r>
        <w:r>
          <w:rPr>
            <w:noProof/>
            <w:webHidden/>
          </w:rPr>
          <w:instrText xml:space="preserve"> PAGEREF _Toc175169812 \h </w:instrText>
        </w:r>
        <w:r>
          <w:rPr>
            <w:noProof/>
            <w:webHidden/>
          </w:rPr>
        </w:r>
        <w:r>
          <w:rPr>
            <w:noProof/>
            <w:webHidden/>
          </w:rPr>
          <w:fldChar w:fldCharType="separate"/>
        </w:r>
        <w:r w:rsidR="001D0A5D">
          <w:rPr>
            <w:noProof/>
            <w:webHidden/>
          </w:rPr>
          <w:t>3</w:t>
        </w:r>
        <w:r>
          <w:rPr>
            <w:noProof/>
            <w:webHidden/>
          </w:rPr>
          <w:fldChar w:fldCharType="end"/>
        </w:r>
      </w:hyperlink>
    </w:p>
    <w:p w14:paraId="6D34EBEC" w14:textId="6758A3FF" w:rsidR="008E6A99" w:rsidRDefault="008E6A99">
      <w:pPr>
        <w:pStyle w:val="TableofFigures"/>
        <w:tabs>
          <w:tab w:val="right" w:leader="dot" w:pos="7927"/>
        </w:tabs>
        <w:rPr>
          <w:rFonts w:asciiTheme="minorHAnsi" w:eastAsiaTheme="minorEastAsia" w:hAnsiTheme="minorHAnsi" w:cstheme="minorBidi"/>
          <w:noProof/>
          <w:sz w:val="22"/>
          <w:szCs w:val="22"/>
          <w:lang w:val="en-ID" w:eastAsia="en-ID"/>
        </w:rPr>
      </w:pPr>
      <w:hyperlink w:anchor="_Toc175169813" w:history="1">
        <w:r w:rsidRPr="00365D01">
          <w:rPr>
            <w:rStyle w:val="Hyperlink"/>
            <w:noProof/>
          </w:rPr>
          <w:t>Gambar 4. Notifikasi yang Berhasil Dikirimkan</w:t>
        </w:r>
        <w:r>
          <w:rPr>
            <w:noProof/>
            <w:webHidden/>
          </w:rPr>
          <w:tab/>
        </w:r>
        <w:r>
          <w:rPr>
            <w:noProof/>
            <w:webHidden/>
          </w:rPr>
          <w:fldChar w:fldCharType="begin"/>
        </w:r>
        <w:r>
          <w:rPr>
            <w:noProof/>
            <w:webHidden/>
          </w:rPr>
          <w:instrText xml:space="preserve"> PAGEREF _Toc175169813 \h </w:instrText>
        </w:r>
        <w:r>
          <w:rPr>
            <w:noProof/>
            <w:webHidden/>
          </w:rPr>
        </w:r>
        <w:r>
          <w:rPr>
            <w:noProof/>
            <w:webHidden/>
          </w:rPr>
          <w:fldChar w:fldCharType="separate"/>
        </w:r>
        <w:r w:rsidR="001D0A5D">
          <w:rPr>
            <w:noProof/>
            <w:webHidden/>
          </w:rPr>
          <w:t>4</w:t>
        </w:r>
        <w:r>
          <w:rPr>
            <w:noProof/>
            <w:webHidden/>
          </w:rPr>
          <w:fldChar w:fldCharType="end"/>
        </w:r>
      </w:hyperlink>
    </w:p>
    <w:p w14:paraId="260F98EF" w14:textId="224BBA51" w:rsidR="007F0E34" w:rsidRDefault="00A06764" w:rsidP="007F0E34">
      <w:r>
        <w:fldChar w:fldCharType="end"/>
      </w:r>
    </w:p>
    <w:p w14:paraId="007B3CF9" w14:textId="77777777" w:rsidR="007F0E34" w:rsidRDefault="007F0E34" w:rsidP="007F0E34"/>
    <w:p w14:paraId="06357406" w14:textId="77777777" w:rsidR="007F0E34" w:rsidRDefault="007F0E34" w:rsidP="007F0E34"/>
    <w:p w14:paraId="54564F90" w14:textId="77777777" w:rsidR="007F0E34" w:rsidRDefault="007F0E34" w:rsidP="007F0E34"/>
    <w:p w14:paraId="75C2F288" w14:textId="77777777" w:rsidR="007F0E34" w:rsidRDefault="007F0E34" w:rsidP="007F0E34"/>
    <w:p w14:paraId="5C198958" w14:textId="77777777" w:rsidR="007F0E34" w:rsidRDefault="007F0E34" w:rsidP="007F0E34"/>
    <w:p w14:paraId="35842634" w14:textId="77777777" w:rsidR="007F0E34" w:rsidRDefault="007F0E34" w:rsidP="007F0E34"/>
    <w:p w14:paraId="700FAA45" w14:textId="77777777" w:rsidR="007F0E34" w:rsidRDefault="007F0E34" w:rsidP="007F0E34"/>
    <w:p w14:paraId="479B93D1" w14:textId="77777777" w:rsidR="007F0E34" w:rsidRDefault="007F0E34" w:rsidP="007F0E34"/>
    <w:p w14:paraId="4B1CD12D" w14:textId="77777777" w:rsidR="007F0E34" w:rsidRDefault="007F0E34" w:rsidP="007F0E34"/>
    <w:p w14:paraId="084AB8A4" w14:textId="77777777" w:rsidR="007F0E34" w:rsidRDefault="007F0E34" w:rsidP="007F0E34"/>
    <w:p w14:paraId="73335E70" w14:textId="77777777" w:rsidR="007F0E34" w:rsidRDefault="007F0E34" w:rsidP="007F0E34"/>
    <w:p w14:paraId="61885CB7" w14:textId="77777777" w:rsidR="007F0E34" w:rsidRDefault="007F0E34" w:rsidP="007F0E34"/>
    <w:p w14:paraId="59D54609" w14:textId="77777777" w:rsidR="007F0E34" w:rsidRDefault="007F0E34" w:rsidP="007F0E34"/>
    <w:p w14:paraId="4143E879" w14:textId="77777777" w:rsidR="007F0E34" w:rsidRDefault="007F0E34" w:rsidP="007F0E34"/>
    <w:p w14:paraId="0927C530" w14:textId="77777777" w:rsidR="007F0E34" w:rsidRDefault="007F0E34" w:rsidP="007F0E34"/>
    <w:p w14:paraId="6D344072" w14:textId="77777777" w:rsidR="007F0E34" w:rsidRDefault="007F0E34" w:rsidP="007F0E34"/>
    <w:p w14:paraId="79742E63" w14:textId="77777777" w:rsidR="007F0E34" w:rsidRDefault="007F0E34" w:rsidP="007F0E34"/>
    <w:p w14:paraId="086A533C" w14:textId="77777777" w:rsidR="007F0E34" w:rsidRDefault="007F0E34" w:rsidP="007F0E34"/>
    <w:p w14:paraId="30CA5512" w14:textId="77777777" w:rsidR="007F0E34" w:rsidRDefault="007F0E34" w:rsidP="007F0E34"/>
    <w:p w14:paraId="56D10ECF" w14:textId="77777777" w:rsidR="007F0E34" w:rsidRDefault="007F0E34" w:rsidP="007F0E34"/>
    <w:p w14:paraId="727AFC51" w14:textId="77777777" w:rsidR="007F0E34" w:rsidRDefault="007F0E34" w:rsidP="007F0E34"/>
    <w:p w14:paraId="5F821757" w14:textId="77777777" w:rsidR="007F0E34" w:rsidRDefault="007F0E34" w:rsidP="007F0E34"/>
    <w:p w14:paraId="7D8CDF1E" w14:textId="77777777" w:rsidR="007F0E34" w:rsidRDefault="007F0E34" w:rsidP="007F0E34"/>
    <w:p w14:paraId="7AFD59CC" w14:textId="77777777" w:rsidR="007F0E34" w:rsidRDefault="007F0E34" w:rsidP="007F0E34"/>
    <w:p w14:paraId="0BAF0128" w14:textId="77777777" w:rsidR="007F0E34" w:rsidRPr="007F0E34" w:rsidRDefault="007F0E34" w:rsidP="007F0E34">
      <w:pPr>
        <w:pStyle w:val="Heading1"/>
      </w:pPr>
      <w:bookmarkStart w:id="4" w:name="_Toc170709360"/>
      <w:bookmarkStart w:id="5" w:name="_Toc171944440"/>
      <w:r w:rsidRPr="007F0E34">
        <w:rPr>
          <w:rStyle w:val="Strong"/>
          <w:b/>
          <w:bCs w:val="0"/>
        </w:rPr>
        <w:lastRenderedPageBreak/>
        <w:t>Abstrak</w:t>
      </w:r>
      <w:bookmarkEnd w:id="4"/>
      <w:bookmarkEnd w:id="5"/>
    </w:p>
    <w:p w14:paraId="53CC1740" w14:textId="7EE0897A" w:rsidR="007F0E34" w:rsidRPr="00FE7E8B" w:rsidRDefault="00FE7E8B" w:rsidP="00F069C2">
      <w:pPr>
        <w:pBdr>
          <w:bottom w:val="double" w:sz="6" w:space="1" w:color="auto"/>
        </w:pBdr>
        <w:spacing w:after="0" w:line="276" w:lineRule="auto"/>
        <w:jc w:val="both"/>
        <w:rPr>
          <w:b/>
          <w:bCs/>
        </w:rPr>
      </w:pPr>
      <w:r w:rsidRPr="00FE7E8B">
        <w:rPr>
          <w:rFonts w:eastAsia="Calibri"/>
          <w:b/>
          <w:bCs/>
        </w:rPr>
        <w:t>Rafli</w:t>
      </w:r>
      <w:r>
        <w:rPr>
          <w:rFonts w:eastAsia="Calibri"/>
          <w:b/>
          <w:bCs/>
        </w:rPr>
        <w:t xml:space="preserve"> </w:t>
      </w:r>
      <w:r w:rsidRPr="00FE7E8B">
        <w:rPr>
          <w:rFonts w:eastAsia="Calibri"/>
          <w:b/>
          <w:bCs/>
        </w:rPr>
        <w:t>Dewantoro,2024.“</w:t>
      </w:r>
      <w:r w:rsidRPr="00FE7E8B">
        <w:rPr>
          <w:b/>
          <w:bCs/>
        </w:rPr>
        <w:t xml:space="preserve">Perancangan Sistem Alat Keamanan Dan Pemantauan Helm Anti Maling Dengan Fitur </w:t>
      </w:r>
      <w:r w:rsidRPr="00461101">
        <w:rPr>
          <w:b/>
          <w:bCs/>
          <w:i/>
          <w:iCs/>
        </w:rPr>
        <w:t>Automated Object Tracking Berbasis</w:t>
      </w:r>
      <w:r w:rsidRPr="00FE7E8B">
        <w:rPr>
          <w:b/>
          <w:bCs/>
        </w:rPr>
        <w:t xml:space="preserve"> Aplikasi Android</w:t>
      </w:r>
      <w:r w:rsidRPr="00FE7E8B">
        <w:rPr>
          <w:rStyle w:val="Emphasis"/>
          <w:b/>
          <w:bCs/>
        </w:rPr>
        <w:t xml:space="preserve">”. </w:t>
      </w:r>
      <w:r w:rsidRPr="00461101">
        <w:rPr>
          <w:rStyle w:val="Emphasis"/>
          <w:b/>
          <w:bCs/>
          <w:i w:val="0"/>
          <w:iCs w:val="0"/>
        </w:rPr>
        <w:t>Program Studi Jaringan Telekomunikasi Digital</w:t>
      </w:r>
      <w:r w:rsidRPr="00461101">
        <w:rPr>
          <w:rFonts w:eastAsia="Calibri"/>
          <w:b/>
          <w:bCs/>
          <w:i/>
          <w:iCs/>
          <w:kern w:val="0"/>
          <w14:ligatures w14:val="none"/>
        </w:rPr>
        <w:t xml:space="preserve"> </w:t>
      </w:r>
      <w:r w:rsidRPr="00FE7E8B">
        <w:rPr>
          <w:rFonts w:eastAsia="Calibri"/>
          <w:b/>
          <w:bCs/>
          <w:kern w:val="0"/>
          <w14:ligatures w14:val="none"/>
        </w:rPr>
        <w:t>Jurusan Teknik Elektro</w:t>
      </w:r>
      <w:r w:rsidRPr="00FE7E8B">
        <w:rPr>
          <w:rStyle w:val="Emphasis"/>
          <w:b/>
          <w:bCs/>
        </w:rPr>
        <w:t xml:space="preserve">, </w:t>
      </w:r>
      <w:r w:rsidRPr="00FE7E8B">
        <w:rPr>
          <w:rFonts w:eastAsia="Calibri"/>
          <w:b/>
          <w:bCs/>
          <w:kern w:val="0"/>
          <w14:ligatures w14:val="none"/>
        </w:rPr>
        <w:t>Politeknik Negeri Malang</w:t>
      </w:r>
      <w:r w:rsidRPr="00FE7E8B">
        <w:rPr>
          <w:rStyle w:val="Emphasis"/>
          <w:b/>
          <w:bCs/>
        </w:rPr>
        <w:t xml:space="preserve"> </w:t>
      </w:r>
      <w:r w:rsidRPr="00FE7E8B">
        <w:rPr>
          <w:rFonts w:eastAsia="Calibri"/>
          <w:b/>
          <w:bCs/>
          <w:kern w:val="0"/>
          <w14:ligatures w14:val="none"/>
        </w:rPr>
        <w:t xml:space="preserve">Dosen Pembimbing I: </w:t>
      </w:r>
      <w:r w:rsidRPr="00FE7E8B">
        <w:rPr>
          <w:b/>
          <w:bCs/>
        </w:rPr>
        <w:t xml:space="preserve">Dianthy Marya , S.T, M.T </w:t>
      </w:r>
      <w:r w:rsidRPr="00FE7E8B">
        <w:rPr>
          <w:rStyle w:val="Emphasis"/>
          <w:b/>
          <w:bCs/>
        </w:rPr>
        <w:t xml:space="preserve">. </w:t>
      </w:r>
      <w:r w:rsidRPr="00461101">
        <w:rPr>
          <w:rStyle w:val="Emphasis"/>
          <w:b/>
          <w:bCs/>
          <w:i w:val="0"/>
          <w:iCs w:val="0"/>
        </w:rPr>
        <w:t>Dosen Pembimbing</w:t>
      </w:r>
      <w:r w:rsidRPr="00FE7E8B">
        <w:rPr>
          <w:rStyle w:val="Emphasis"/>
          <w:b/>
          <w:bCs/>
        </w:rPr>
        <w:t xml:space="preserve"> </w:t>
      </w:r>
      <w:r w:rsidRPr="00461101">
        <w:rPr>
          <w:rStyle w:val="Emphasis"/>
          <w:b/>
          <w:bCs/>
          <w:i w:val="0"/>
          <w:iCs w:val="0"/>
        </w:rPr>
        <w:t>II</w:t>
      </w:r>
      <w:r w:rsidRPr="00FE7E8B">
        <w:rPr>
          <w:rStyle w:val="Emphasis"/>
          <w:b/>
          <w:bCs/>
        </w:rPr>
        <w:t>:</w:t>
      </w:r>
      <w:r w:rsidRPr="00FE7E8B">
        <w:rPr>
          <w:rFonts w:eastAsia="Calibri"/>
          <w:b/>
          <w:bCs/>
          <w:kern w:val="0"/>
          <w14:ligatures w14:val="none"/>
        </w:rPr>
        <w:t xml:space="preserve"> Lis Diana M, ST, MT.</w:t>
      </w:r>
    </w:p>
    <w:p w14:paraId="57A4C32C" w14:textId="77777777" w:rsidR="007F0E34" w:rsidRDefault="007F0E34" w:rsidP="007F0E34">
      <w:pPr>
        <w:pBdr>
          <w:bottom w:val="double" w:sz="6" w:space="1" w:color="auto"/>
        </w:pBdr>
        <w:spacing w:after="0" w:line="240" w:lineRule="auto"/>
        <w:jc w:val="both"/>
        <w:rPr>
          <w:b/>
          <w:bCs/>
        </w:rPr>
      </w:pPr>
    </w:p>
    <w:p w14:paraId="3DCE4388" w14:textId="77777777" w:rsidR="00496853" w:rsidRPr="004A237B" w:rsidDel="00CA042D" w:rsidRDefault="00496853" w:rsidP="00496853">
      <w:pPr>
        <w:pStyle w:val="NormalWeb"/>
        <w:spacing w:before="0" w:beforeAutospacing="0" w:after="0" w:afterAutospacing="0" w:line="276" w:lineRule="auto"/>
        <w:ind w:firstLine="720"/>
        <w:jc w:val="both"/>
        <w:rPr>
          <w:del w:id="6" w:author="Jingga Dewa" w:date="2024-07-28T02:30:00Z" w16du:dateUtc="2024-07-28T07:30:00Z"/>
          <w:lang w:val="en-US"/>
          <w14:ligatures w14:val="none"/>
        </w:rPr>
      </w:pPr>
      <w:ins w:id="7" w:author="Jingga Dewa" w:date="2024-07-28T02:02:00Z">
        <w:r w:rsidRPr="005D3249">
          <w:rPr>
            <w:lang w:val="en-US"/>
            <w14:ligatures w14:val="none"/>
          </w:rPr>
          <w:t xml:space="preserve">Pencurian </w:t>
        </w:r>
      </w:ins>
      <w:ins w:id="8" w:author="Jingga Dewa" w:date="2024-07-28T02:02:00Z" w16du:dateUtc="2024-07-28T07:02:00Z">
        <w:r>
          <w:rPr>
            <w:lang w:val="en-US"/>
            <w14:ligatures w14:val="none"/>
          </w:rPr>
          <w:t>helm</w:t>
        </w:r>
      </w:ins>
      <w:ins w:id="9" w:author="Jingga Dewa" w:date="2024-07-28T02:02:00Z">
        <w:r w:rsidRPr="005D3249">
          <w:rPr>
            <w:lang w:val="en-US"/>
            <w14:ligatures w14:val="none"/>
          </w:rPr>
          <w:t xml:space="preserve"> merupakan kriminalitas yang setiap tahunnya selalu terjadi peningkatan, </w:t>
        </w:r>
      </w:ins>
      <w:ins w:id="10" w:author="Jingga Dewa" w:date="2024-07-28T02:04:00Z" w16du:dateUtc="2024-07-28T07:04:00Z">
        <w:r>
          <w:rPr>
            <w:lang w:val="en-US"/>
            <w14:ligatures w14:val="none"/>
          </w:rPr>
          <w:t xml:space="preserve">CCTV </w:t>
        </w:r>
      </w:ins>
      <w:ins w:id="11" w:author="Jingga Dewa" w:date="2024-07-28T02:02:00Z">
        <w:r w:rsidRPr="005D3249">
          <w:rPr>
            <w:lang w:val="en-US"/>
            <w14:ligatures w14:val="none"/>
          </w:rPr>
          <w:t>dirasa belum aman karena</w:t>
        </w:r>
      </w:ins>
      <w:ins w:id="12" w:author="Jingga Dewa" w:date="2024-07-28T02:05:00Z" w16du:dateUtc="2024-07-28T07:05:00Z">
        <w:r>
          <w:rPr>
            <w:lang w:val="en-US"/>
            <w14:ligatures w14:val="none"/>
          </w:rPr>
          <w:t xml:space="preserve"> teknik pengambilan helm</w:t>
        </w:r>
      </w:ins>
      <w:ins w:id="13" w:author="Jingga Dewa" w:date="2024-07-28T02:02:00Z">
        <w:r w:rsidRPr="005D3249">
          <w:rPr>
            <w:lang w:val="en-US"/>
            <w14:ligatures w14:val="none"/>
          </w:rPr>
          <w:t xml:space="preserve"> saat ini bermacam-macam. Dengan adanya kejadian tersebut, maka diperlukan peningkatan dalam sistem keamanan </w:t>
        </w:r>
      </w:ins>
      <w:ins w:id="14" w:author="Jingga Dewa" w:date="2024-07-28T02:04:00Z" w16du:dateUtc="2024-07-28T07:04:00Z">
        <w:r>
          <w:rPr>
            <w:lang w:val="en-US"/>
            <w14:ligatures w14:val="none"/>
          </w:rPr>
          <w:t>helm</w:t>
        </w:r>
      </w:ins>
      <w:ins w:id="15" w:author="Jingga Dewa" w:date="2024-07-28T02:05:00Z" w16du:dateUtc="2024-07-28T07:05:00Z">
        <w:r>
          <w:rPr>
            <w:lang w:val="en-US"/>
            <w14:ligatures w14:val="none"/>
          </w:rPr>
          <w:t>.</w:t>
        </w:r>
      </w:ins>
      <w:del w:id="16" w:author="Jingga Dewa" w:date="2024-07-28T02:02:00Z" w16du:dateUtc="2024-07-28T07:02:00Z">
        <w:r w:rsidRPr="00725723" w:rsidDel="005D3249">
          <w:rPr>
            <w14:ligatures w14:val="none"/>
          </w:rPr>
          <w:delText>Penelitian ini bertujuan</w:delText>
        </w:r>
        <w:r w:rsidDel="005D3249">
          <w:rPr>
            <w14:ligatures w14:val="none"/>
          </w:rPr>
          <w:delText xml:space="preserve"> </w:delText>
        </w:r>
        <w:r w:rsidRPr="00725723" w:rsidDel="005D3249">
          <w:rPr>
            <w14:ligatures w14:val="none"/>
          </w:rPr>
          <w:delText>untuk mengatasi masalah</w:delText>
        </w:r>
        <w:r w:rsidDel="005D3249">
          <w:rPr>
            <w14:ligatures w14:val="none"/>
          </w:rPr>
          <w:delText xml:space="preserve"> pencurian helm </w:delText>
        </w:r>
        <w:r w:rsidRPr="003374A5" w:rsidDel="005D3249">
          <w:rPr>
            <w14:ligatures w14:val="none"/>
          </w:rPr>
          <w:delText>Helm adalah salah satu alat keamanan yang penting bagi pengendara sepeda motor. Namun, helm memiliki kekurangan yaitu belum memiliki sistem keamanan terhadap pencurian, sehingga banyak pengendara motor kehilangan helm yang terparkir di tempat umum.</w:delText>
        </w:r>
        <w:r w:rsidDel="005D3249">
          <w:rPr>
            <w14:ligatures w14:val="none"/>
          </w:rPr>
          <w:delText xml:space="preserve"> </w:delText>
        </w:r>
        <w:r w:rsidRPr="003374A5" w:rsidDel="005D3249">
          <w:rPr>
            <w14:ligatures w14:val="none"/>
          </w:rPr>
          <w:delText xml:space="preserve">Tujuan penelitian ini adalah merancang alat keamanan helm berbasis Automated Object Tracking menggunakan ESP-32 CAM dan mikrokontroler ESP-32 Dev Kit untuk mengantisipasi kehilangan atau pencurian helm. Perangkat keras ini dipasangkan pada helm dengan bantuan modul GPS </w:delText>
        </w:r>
        <w:r w:rsidDel="005D3249">
          <w:rPr>
            <w14:ligatures w14:val="none"/>
          </w:rPr>
          <w:delText>NEO N8M</w:delText>
        </w:r>
        <w:r w:rsidRPr="003374A5" w:rsidDel="005D3249">
          <w:rPr>
            <w14:ligatures w14:val="none"/>
          </w:rPr>
          <w:delText>,</w:delText>
        </w:r>
        <w:r w:rsidDel="005D3249">
          <w:rPr>
            <w14:ligatures w14:val="none"/>
          </w:rPr>
          <w:delText xml:space="preserve"> </w:delText>
        </w:r>
        <w:r w:rsidRPr="003374A5" w:rsidDel="005D3249">
          <w:rPr>
            <w14:ligatures w14:val="none"/>
          </w:rPr>
          <w:delText>yang dihubungkan ke database sehingga dapat terintegrasi dengan aplikasi Android pengguna.</w:delText>
        </w:r>
        <w:r w:rsidDel="005D3249">
          <w:rPr>
            <w14:ligatures w14:val="none"/>
          </w:rPr>
          <w:delText xml:space="preserve"> Pada pengujian </w:delText>
        </w:r>
        <w:r w:rsidDel="005D3249">
          <w:delText>simulasi sistem keamanan helm persentase keberhasilan helm mengirim indikasi kemalingan keberhasilan deteksi sebesar 83.33%.</w:delText>
        </w:r>
      </w:del>
      <w:r>
        <w:rPr>
          <w:lang w:val="en-US"/>
          <w14:ligatures w14:val="none"/>
        </w:rPr>
        <w:t xml:space="preserve"> </w:t>
      </w:r>
      <w:ins w:id="17" w:author="Jingga Dewa" w:date="2024-07-28T02:08:00Z" w16du:dateUtc="2024-07-28T07:08:00Z">
        <w:r>
          <w:rPr>
            <w:lang w:val="en-US"/>
            <w14:ligatures w14:val="none"/>
          </w:rPr>
          <w:t>Pada Penelitian ini dibuat sebuah sistem</w:t>
        </w:r>
      </w:ins>
      <w:ins w:id="18" w:author="Jingga Dewa" w:date="2024-07-28T02:11:00Z" w16du:dateUtc="2024-07-28T07:11:00Z">
        <w:r>
          <w:rPr>
            <w:lang w:val="en-US"/>
            <w14:ligatures w14:val="none"/>
          </w:rPr>
          <w:t xml:space="preserve"> keamanan helm menggunakan</w:t>
        </w:r>
      </w:ins>
      <w:ins w:id="19" w:author="Jingga Dewa" w:date="2024-07-28T02:12:00Z" w16du:dateUtc="2024-07-28T07:12:00Z">
        <w:r>
          <w:rPr>
            <w:lang w:val="en-US"/>
            <w14:ligatures w14:val="none"/>
          </w:rPr>
          <w:t xml:space="preserve"> </w:t>
        </w:r>
        <w:r>
          <w:rPr>
            <w:i/>
            <w:iCs/>
            <w:lang w:val="en-US"/>
            <w14:ligatures w14:val="none"/>
          </w:rPr>
          <w:t>automated object tracking</w:t>
        </w:r>
        <w:r>
          <w:rPr>
            <w:lang w:val="en-US"/>
            <w14:ligatures w14:val="none"/>
          </w:rPr>
          <w:t xml:space="preserve">. Sistem pantau </w:t>
        </w:r>
      </w:ins>
      <w:ins w:id="20" w:author="Jingga Dewa" w:date="2024-07-28T02:13:00Z" w16du:dateUtc="2024-07-28T07:13:00Z">
        <w:r>
          <w:rPr>
            <w:lang w:val="en-US"/>
            <w14:ligatures w14:val="none"/>
          </w:rPr>
          <w:t>yang terintegrasi</w:t>
        </w:r>
      </w:ins>
      <w:ins w:id="21" w:author="Jingga Dewa" w:date="2024-07-28T02:14:00Z" w16du:dateUtc="2024-07-28T07:14:00Z">
        <w:r>
          <w:rPr>
            <w:lang w:val="en-US"/>
            <w14:ligatures w14:val="none"/>
          </w:rPr>
          <w:t xml:space="preserve"> pada aplikasi</w:t>
        </w:r>
      </w:ins>
      <w:ins w:id="22" w:author="Jingga Dewa" w:date="2024-07-28T02:24:00Z" w16du:dateUtc="2024-07-28T07:24:00Z">
        <w:r>
          <w:rPr>
            <w:lang w:val="en-US"/>
            <w14:ligatures w14:val="none"/>
          </w:rPr>
          <w:t xml:space="preserve"> android </w:t>
        </w:r>
      </w:ins>
      <w:ins w:id="23" w:author="Jingga Dewa" w:date="2024-07-28T02:25:00Z" w16du:dateUtc="2024-07-28T07:25:00Z">
        <w:r w:rsidRPr="00EC38A8">
          <w:t>sebagai sistem pantau kondisi sekitar helm dan deteksi koordinat</w:t>
        </w:r>
      </w:ins>
      <w:ins w:id="24" w:author="Jingga Dewa" w:date="2024-07-28T02:30:00Z" w16du:dateUtc="2024-07-28T07:30:00Z">
        <w:r>
          <w:t>.</w:t>
        </w:r>
      </w:ins>
    </w:p>
    <w:p w14:paraId="66E04F6A" w14:textId="2D018249" w:rsidR="007F0E34" w:rsidRDefault="00496853" w:rsidP="00496853">
      <w:pPr>
        <w:pStyle w:val="NormalWeb"/>
        <w:spacing w:before="240" w:beforeAutospacing="0" w:after="0" w:afterAutospacing="0" w:line="276" w:lineRule="auto"/>
        <w:jc w:val="both"/>
        <w:rPr>
          <w:color w:val="1F1F1F"/>
          <w:lang w:val="en-US"/>
        </w:rPr>
      </w:pPr>
      <w:r>
        <w:t xml:space="preserve"> </w:t>
      </w:r>
      <w:ins w:id="25" w:author="Jingga Dewa" w:date="2024-07-28T02:30:00Z" w16du:dateUtc="2024-07-28T07:30:00Z">
        <w:r>
          <w:t>Hasil menunjuka</w:t>
        </w:r>
      </w:ins>
      <w:ins w:id="26" w:author="Jingga Dewa" w:date="2024-07-28T02:31:00Z" w16du:dateUtc="2024-07-28T07:31:00Z">
        <w:r>
          <w:t xml:space="preserve">n sistem keamanan </w:t>
        </w:r>
      </w:ins>
      <w:ins w:id="27" w:author="Jingga Dewa" w:date="2024-07-28T02:38:00Z" w16du:dateUtc="2024-07-28T07:38:00Z">
        <w:r>
          <w:t>da</w:t>
        </w:r>
      </w:ins>
      <w:ins w:id="28" w:author="Jingga Dewa" w:date="2024-07-28T02:39:00Z" w16du:dateUtc="2024-07-28T07:39:00Z">
        <w:r>
          <w:t>pat mendeteksi kehilangan helm</w:t>
        </w:r>
      </w:ins>
      <w:ins w:id="29" w:author="Jingga Dewa" w:date="2024-07-28T02:40:00Z" w16du:dateUtc="2024-07-28T07:40:00Z">
        <w:r>
          <w:t xml:space="preserve"> dengan delay pengiriman </w:t>
        </w:r>
      </w:ins>
      <w:ins w:id="30" w:author="Jingga Dewa" w:date="2024-07-28T02:41:00Z" w16du:dateUtc="2024-07-28T07:41:00Z">
        <w:r>
          <w:t>1,872</w:t>
        </w:r>
      </w:ins>
      <w:ins w:id="31" w:author="Jingga Dewa" w:date="2024-07-28T02:40:00Z" w16du:dateUtc="2024-07-28T07:40:00Z">
        <w:r>
          <w:t xml:space="preserve"> detik</w:t>
        </w:r>
      </w:ins>
      <w:ins w:id="32" w:author="Jingga Dewa" w:date="2024-07-28T02:41:00Z" w16du:dateUtc="2024-07-28T07:41:00Z">
        <w:r>
          <w:t xml:space="preserve"> indikasi kehilangan menggunakan </w:t>
        </w:r>
      </w:ins>
      <w:ins w:id="33" w:author="Jingga Dewa" w:date="2024-07-28T02:42:00Z" w16du:dateUtc="2024-07-28T07:42:00Z">
        <w:r>
          <w:t>HC-05 mencapai tingkat keberhasilan</w:t>
        </w:r>
      </w:ins>
      <w:ins w:id="34" w:author="Jingga Dewa" w:date="2024-07-28T02:41:00Z" w16du:dateUtc="2024-07-28T07:41:00Z">
        <w:r>
          <w:t xml:space="preserve"> </w:t>
        </w:r>
      </w:ins>
      <w:ins w:id="35" w:author="Jingga Dewa" w:date="2024-07-28T02:43:00Z" w16du:dateUtc="2024-07-28T07:43:00Z">
        <w:r>
          <w:t>83,33</w:t>
        </w:r>
      </w:ins>
      <w:ins w:id="36" w:author="Jingga Dewa" w:date="2024-07-28T02:44:00Z" w16du:dateUtc="2024-07-28T07:44:00Z">
        <w:r>
          <w:t>%</w:t>
        </w:r>
      </w:ins>
      <w:ins w:id="37" w:author="Jingga Dewa" w:date="2024-07-28T02:45:00Z" w16du:dateUtc="2024-07-28T07:45:00Z">
        <w:r>
          <w:t>.</w:t>
        </w:r>
      </w:ins>
      <w:r>
        <w:t xml:space="preserve"> </w:t>
      </w:r>
      <w:ins w:id="38" w:author="Jingga Dewa" w:date="2024-07-28T02:46:00Z" w16du:dateUtc="2024-07-28T07:46:00Z">
        <w:r>
          <w:t xml:space="preserve">Hasil </w:t>
        </w:r>
      </w:ins>
      <w:ins w:id="39" w:author="Jingga Dewa" w:date="2024-07-28T02:48:00Z" w16du:dateUtc="2024-07-28T07:48:00Z">
        <w:r>
          <w:t xml:space="preserve">pengujian ketepatan GPS dilakukan pada 10 titik lokasi berbeda </w:t>
        </w:r>
      </w:ins>
      <w:ins w:id="40" w:author="Jingga Dewa" w:date="2024-07-28T02:49:00Z" w16du:dateUtc="2024-07-28T07:49:00Z">
        <w:r>
          <w:t xml:space="preserve">rata-rata selisih jarak </w:t>
        </w:r>
      </w:ins>
      <w:ins w:id="41" w:author="Jingga Dewa" w:date="2024-07-28T02:50:00Z" w16du:dateUtc="2024-07-28T07:50:00Z">
        <w:r>
          <w:t>pada modul GPS sebesar</w:t>
        </w:r>
      </w:ins>
      <w:r>
        <w:t xml:space="preserve"> </w:t>
      </w:r>
      <w:ins w:id="42" w:author="Jingga Dewa" w:date="2024-07-28T02:50:00Z" w16du:dateUtc="2024-07-28T07:50:00Z">
        <w:r>
          <w:t>0,62</w:t>
        </w:r>
      </w:ins>
      <w:r>
        <w:t>m. Hasil</w:t>
      </w:r>
      <w:ins w:id="43" w:author="Jingga Dewa" w:date="2024-07-28T02:55:00Z" w16du:dateUtc="2024-07-28T07:55:00Z">
        <w:r>
          <w:t xml:space="preserve"> </w:t>
        </w:r>
      </w:ins>
      <w:r>
        <w:t>pemantauan</w:t>
      </w:r>
      <w:ins w:id="44" w:author="Jingga Dewa" w:date="2024-07-28T02:56:00Z" w16du:dateUtc="2024-07-28T07:56:00Z">
        <w:r>
          <w:t xml:space="preserve"> kondisi sekitar helm secara berkala delay 20 detik </w:t>
        </w:r>
      </w:ins>
      <w:ins w:id="45" w:author="Jingga Dewa" w:date="2024-07-28T02:57:00Z" w16du:dateUtc="2024-07-28T07:57:00Z">
        <w:r>
          <w:t>dengan tingkat</w:t>
        </w:r>
      </w:ins>
      <w:ins w:id="46" w:author="Jingga Dewa" w:date="2024-07-28T02:58:00Z" w16du:dateUtc="2024-07-28T07:58:00Z">
        <w:r>
          <w:t xml:space="preserve"> </w:t>
        </w:r>
      </w:ins>
      <w:r>
        <w:t>keberhasilan</w:t>
      </w:r>
      <w:ins w:id="47" w:author="Jingga Dewa" w:date="2024-07-28T02:58:00Z" w16du:dateUtc="2024-07-28T07:58:00Z">
        <w:r>
          <w:t xml:space="preserve"> pengiriman 100% ke aplikasi</w:t>
        </w:r>
      </w:ins>
      <w:ins w:id="48" w:author="Jingga Dewa" w:date="2024-07-28T03:00:00Z" w16du:dateUtc="2024-07-28T08:00:00Z">
        <w:r>
          <w:t xml:space="preserve">. Hasil QoS didapatkan hasil </w:t>
        </w:r>
        <w:r>
          <w:rPr>
            <w:i/>
            <w:iCs/>
          </w:rPr>
          <w:t>delay</w:t>
        </w:r>
      </w:ins>
      <w:ins w:id="49" w:author="Jingga Dewa" w:date="2024-07-28T03:02:00Z" w16du:dateUtc="2024-07-28T08:02:00Z">
        <w:r>
          <w:t xml:space="preserve"> 2,182 detik </w:t>
        </w:r>
      </w:ins>
      <w:ins w:id="50" w:author="Jingga Dewa" w:date="2024-07-28T03:04:00Z" w16du:dateUtc="2024-07-28T08:04:00Z">
        <w:r>
          <w:t>termasuk dalam kategori ‘Buruk’,</w:t>
        </w:r>
      </w:ins>
      <w:ins w:id="51" w:author="Jingga Dewa" w:date="2024-07-28T03:06:00Z" w16du:dateUtc="2024-07-28T08:06:00Z">
        <w:r>
          <w:t xml:space="preserve"> </w:t>
        </w:r>
        <w:r>
          <w:rPr>
            <w:i/>
            <w:iCs/>
          </w:rPr>
          <w:t xml:space="preserve">throughput </w:t>
        </w:r>
        <w:r>
          <w:t>yang didapatkan</w:t>
        </w:r>
        <w:r>
          <w:rPr>
            <w:i/>
            <w:iCs/>
          </w:rPr>
          <w:t xml:space="preserve"> </w:t>
        </w:r>
      </w:ins>
      <w:ins w:id="52" w:author="Jingga Dewa" w:date="2024-07-28T03:07:00Z" w16du:dateUtc="2024-07-28T08:07:00Z">
        <w:r>
          <w:rPr>
            <w:rFonts w:eastAsiaTheme="minorEastAsia"/>
          </w:rPr>
          <w:t>39</w:t>
        </w:r>
        <w:r w:rsidRPr="009B21D4">
          <w:rPr>
            <w:rFonts w:eastAsiaTheme="minorEastAsia"/>
          </w:rPr>
          <w:t>,</w:t>
        </w:r>
        <w:r>
          <w:rPr>
            <w:rFonts w:eastAsiaTheme="minorEastAsia"/>
          </w:rPr>
          <w:t>976 bit/s</w:t>
        </w:r>
      </w:ins>
      <w:ins w:id="53" w:author="Jingga Dewa" w:date="2024-07-28T03:09:00Z" w16du:dateUtc="2024-07-28T08:09:00Z">
        <w:r>
          <w:rPr>
            <w:rFonts w:eastAsiaTheme="minorEastAsia"/>
          </w:rPr>
          <w:t xml:space="preserve"> termasuk dalam kategori ‘Buruk’</w:t>
        </w:r>
      </w:ins>
      <w:ins w:id="54" w:author="Jingga Dewa" w:date="2024-07-28T03:10:00Z" w16du:dateUtc="2024-07-28T08:10:00Z">
        <w:r>
          <w:rPr>
            <w:rFonts w:eastAsiaTheme="minorEastAsia"/>
          </w:rPr>
          <w:t xml:space="preserve">, </w:t>
        </w:r>
        <w:r>
          <w:rPr>
            <w:rFonts w:eastAsiaTheme="minorEastAsia"/>
            <w:i/>
            <w:iCs/>
          </w:rPr>
          <w:t xml:space="preserve">packet </w:t>
        </w:r>
        <w:r>
          <w:rPr>
            <w:rFonts w:eastAsiaTheme="minorEastAsia"/>
          </w:rPr>
          <w:t>loss  yang didapatkan adalah 0%</w:t>
        </w:r>
      </w:ins>
      <w:ins w:id="55" w:author="Jingga Dewa" w:date="2024-07-28T03:11:00Z" w16du:dateUtc="2024-07-28T08:11:00Z">
        <w:r>
          <w:rPr>
            <w:rFonts w:eastAsiaTheme="minorEastAsia"/>
          </w:rPr>
          <w:t xml:space="preserve"> termasuk dalam kategori ‘Sangat Bagus’, </w:t>
        </w:r>
        <w:r>
          <w:rPr>
            <w:rFonts w:eastAsiaTheme="minorEastAsia"/>
            <w:i/>
            <w:iCs/>
          </w:rPr>
          <w:t xml:space="preserve">jitter </w:t>
        </w:r>
        <w:r>
          <w:rPr>
            <w:rFonts w:eastAsiaTheme="minorEastAsia"/>
          </w:rPr>
          <w:t xml:space="preserve">yang </w:t>
        </w:r>
      </w:ins>
      <w:ins w:id="56" w:author="Jingga Dewa" w:date="2024-07-28T03:13:00Z" w16du:dateUtc="2024-07-28T08:13:00Z">
        <w:r>
          <w:rPr>
            <w:rFonts w:eastAsiaTheme="minorEastAsia"/>
          </w:rPr>
          <w:t>didapatkan 41,445ms</w:t>
        </w:r>
      </w:ins>
      <w:ins w:id="57" w:author="Jingga Dewa" w:date="2024-07-28T03:15:00Z" w16du:dateUtc="2024-07-28T08:15:00Z">
        <w:r>
          <w:rPr>
            <w:rFonts w:eastAsiaTheme="minorEastAsia"/>
          </w:rPr>
          <w:t xml:space="preserve"> termasuk dalam kategori “Bagus”</w:t>
        </w:r>
      </w:ins>
      <w:r>
        <w:rPr>
          <w:rFonts w:eastAsiaTheme="minorEastAsia"/>
        </w:rPr>
        <w:t>.</w:t>
      </w:r>
    </w:p>
    <w:p w14:paraId="46538CF2" w14:textId="77777777" w:rsidR="007F0E34" w:rsidRDefault="007F0E34" w:rsidP="007F0E34">
      <w:pPr>
        <w:pStyle w:val="NormalWeb"/>
        <w:spacing w:before="0" w:beforeAutospacing="0" w:after="0" w:afterAutospacing="0"/>
        <w:jc w:val="both"/>
        <w:rPr>
          <w:rStyle w:val="Strong"/>
          <w:b w:val="0"/>
          <w:bCs w:val="0"/>
          <w:color w:val="1F1F1F"/>
          <w:bdr w:val="none" w:sz="0" w:space="0" w:color="auto" w:frame="1"/>
        </w:rPr>
      </w:pPr>
    </w:p>
    <w:p w14:paraId="0E52E7EC" w14:textId="0FA21D6B" w:rsidR="007F0E34" w:rsidRPr="00475BFC" w:rsidRDefault="00496853" w:rsidP="007F0E34">
      <w:pPr>
        <w:pStyle w:val="NormalWeb"/>
        <w:spacing w:before="0" w:beforeAutospacing="0" w:after="0" w:afterAutospacing="0"/>
        <w:jc w:val="both"/>
        <w:rPr>
          <w:i/>
          <w:iCs/>
          <w:color w:val="1F1F1F"/>
        </w:rPr>
      </w:pPr>
      <w:r w:rsidRPr="00496853">
        <w:rPr>
          <w:rFonts w:eastAsia="Calibri"/>
          <w:b/>
          <w:bCs/>
          <w14:ligatures w14:val="none"/>
        </w:rPr>
        <w:t>Kata kunci:</w:t>
      </w:r>
      <w:r>
        <w:rPr>
          <w:rFonts w:eastAsia="Calibri"/>
          <w14:ligatures w14:val="none"/>
        </w:rPr>
        <w:t xml:space="preserve"> </w:t>
      </w:r>
      <w:r w:rsidRPr="004A237B">
        <w:rPr>
          <w:rFonts w:eastAsia="Calibri"/>
          <w:i/>
          <w:iCs/>
          <w14:ligatures w14:val="none"/>
        </w:rPr>
        <w:t>Automated Object Tracking</w:t>
      </w:r>
      <w:r>
        <w:rPr>
          <w:rFonts w:eastAsia="Calibri"/>
          <w14:ligatures w14:val="none"/>
        </w:rPr>
        <w:t xml:space="preserve">, Helm Anti Maling, Sistem Alat Keamanan  Pemantauan Helm, </w:t>
      </w:r>
      <w:r>
        <w:rPr>
          <w:rFonts w:eastAsia="Calibri"/>
          <w:i/>
          <w:iCs/>
          <w14:ligatures w14:val="none"/>
        </w:rPr>
        <w:t>Internet of Things (IoT)</w:t>
      </w:r>
      <w:r>
        <w:rPr>
          <w:rFonts w:eastAsia="Calibri"/>
          <w14:ligatures w14:val="none"/>
        </w:rPr>
        <w:t>,</w:t>
      </w:r>
    </w:p>
    <w:p w14:paraId="29DA0A54" w14:textId="77777777" w:rsidR="007F0E34" w:rsidRDefault="007F0E34" w:rsidP="007F0E34"/>
    <w:p w14:paraId="0621B92A" w14:textId="77777777" w:rsidR="007F0E34" w:rsidRDefault="007F0E34" w:rsidP="007F0E34"/>
    <w:p w14:paraId="0145544A" w14:textId="77777777" w:rsidR="007F0E34" w:rsidRDefault="007F0E34" w:rsidP="007F0E34"/>
    <w:p w14:paraId="55EE886E" w14:textId="77777777" w:rsidR="007F0E34" w:rsidRDefault="007F0E34" w:rsidP="007F0E34"/>
    <w:p w14:paraId="5AA66D32" w14:textId="77777777" w:rsidR="007F0E34" w:rsidRDefault="007F0E34" w:rsidP="007F0E34"/>
    <w:p w14:paraId="54EA81EE" w14:textId="77777777" w:rsidR="007F0E34" w:rsidRDefault="007F0E34" w:rsidP="007F0E34"/>
    <w:p w14:paraId="3E083D7D" w14:textId="77777777" w:rsidR="007F0E34" w:rsidRDefault="007F0E34" w:rsidP="007F0E34"/>
    <w:p w14:paraId="6EE714AF" w14:textId="77777777" w:rsidR="007F0E34" w:rsidRDefault="007F0E34" w:rsidP="007F0E34"/>
    <w:p w14:paraId="47F7F76C" w14:textId="77777777" w:rsidR="00FE7E8B" w:rsidRDefault="00FE7E8B" w:rsidP="007F0E34"/>
    <w:p w14:paraId="0DF7EB6E" w14:textId="77777777" w:rsidR="00496853" w:rsidRDefault="00496853" w:rsidP="007F0E34"/>
    <w:p w14:paraId="1DC9FC85" w14:textId="77777777" w:rsidR="00496853" w:rsidRDefault="00496853" w:rsidP="007F0E34"/>
    <w:p w14:paraId="6FCC2CB9" w14:textId="439176E6" w:rsidR="007F0E34" w:rsidRPr="00730C5D" w:rsidRDefault="007F0E34" w:rsidP="00730C5D">
      <w:pPr>
        <w:pStyle w:val="Heading1"/>
      </w:pPr>
      <w:bookmarkStart w:id="58" w:name="_Toc170709361"/>
      <w:bookmarkStart w:id="59" w:name="_Toc171944441"/>
      <w:r w:rsidRPr="000243DE">
        <w:lastRenderedPageBreak/>
        <w:t>Abstract</w:t>
      </w:r>
      <w:bookmarkEnd w:id="58"/>
      <w:bookmarkEnd w:id="59"/>
    </w:p>
    <w:p w14:paraId="3FDC9CEC" w14:textId="0D7CD065" w:rsidR="00496853" w:rsidRDefault="00496853" w:rsidP="007F0E34">
      <w:pPr>
        <w:pStyle w:val="NormalWeb"/>
        <w:pBdr>
          <w:bottom w:val="double" w:sz="6" w:space="1" w:color="auto"/>
        </w:pBdr>
        <w:spacing w:before="240" w:beforeAutospacing="0" w:after="0" w:afterAutospacing="0"/>
        <w:jc w:val="both"/>
        <w:rPr>
          <w:b/>
          <w:bCs/>
        </w:rPr>
      </w:pPr>
      <w:r w:rsidRPr="00431885">
        <w:rPr>
          <w:rFonts w:eastAsia="Calibri"/>
          <w:b/>
          <w:bCs/>
        </w:rPr>
        <w:t xml:space="preserve">Rafli Dewantoro, 2024. "Design of Security and Monitoring System for Anti-theft Helmets with Automated Object Tracking Features Based on Android Applications".Digital Telecommunication Network Study Program, </w:t>
      </w:r>
      <w:del w:id="60" w:author="Jingga Dewa" w:date="2024-07-28T03:24:00Z" w16du:dateUtc="2024-07-28T08:24:00Z">
        <w:r w:rsidRPr="00431885" w:rsidDel="00C0027C">
          <w:rPr>
            <w:rFonts w:eastAsia="Calibri"/>
            <w:b/>
            <w:bCs/>
          </w:rPr>
          <w:delText xml:space="preserve">Department of </w:delText>
        </w:r>
      </w:del>
      <w:r w:rsidRPr="00431885">
        <w:rPr>
          <w:rFonts w:eastAsia="Calibri"/>
          <w:b/>
          <w:bCs/>
        </w:rPr>
        <w:t>Electrical Engineering</w:t>
      </w:r>
      <w:ins w:id="61" w:author="Jingga Dewa" w:date="2024-07-28T03:24:00Z" w16du:dateUtc="2024-07-28T08:24:00Z">
        <w:r w:rsidRPr="00431885">
          <w:rPr>
            <w:rFonts w:eastAsia="Calibri"/>
            <w:b/>
            <w:bCs/>
          </w:rPr>
          <w:t xml:space="preserve"> Department</w:t>
        </w:r>
      </w:ins>
      <w:r w:rsidRPr="00431885">
        <w:rPr>
          <w:rFonts w:eastAsia="Calibri"/>
          <w:b/>
          <w:bCs/>
        </w:rPr>
        <w:t xml:space="preserve">, </w:t>
      </w:r>
      <w:ins w:id="62" w:author="Jingga Dewa" w:date="2024-07-28T03:24:00Z" w16du:dateUtc="2024-07-28T08:24:00Z">
        <w:r w:rsidRPr="00431885">
          <w:rPr>
            <w:rFonts w:eastAsia="Calibri"/>
            <w:b/>
            <w:bCs/>
          </w:rPr>
          <w:t>Malang State Poly</w:t>
        </w:r>
      </w:ins>
      <w:ins w:id="63" w:author="Jingga Dewa" w:date="2024-07-28T03:25:00Z" w16du:dateUtc="2024-07-28T08:25:00Z">
        <w:r w:rsidRPr="00431885">
          <w:rPr>
            <w:rFonts w:eastAsia="Calibri"/>
            <w:b/>
            <w:bCs/>
          </w:rPr>
          <w:t>technic.</w:t>
        </w:r>
      </w:ins>
      <w:del w:id="64" w:author="Jingga Dewa" w:date="2024-07-28T03:24:00Z" w16du:dateUtc="2024-07-28T08:24:00Z">
        <w:r w:rsidRPr="00431885" w:rsidDel="00C0027C">
          <w:rPr>
            <w:rFonts w:eastAsia="Calibri"/>
            <w:b/>
            <w:bCs/>
          </w:rPr>
          <w:delText>State Polytechnic of Malang</w:delText>
        </w:r>
      </w:del>
      <w:r w:rsidRPr="00431885">
        <w:rPr>
          <w:rFonts w:eastAsia="Calibri"/>
          <w:b/>
          <w:bCs/>
        </w:rPr>
        <w:t xml:space="preserve"> </w:t>
      </w:r>
      <w:r w:rsidRPr="00431885">
        <w:rPr>
          <w:b/>
          <w:bCs/>
        </w:rPr>
        <w:t xml:space="preserve">Advisor </w:t>
      </w:r>
      <w:r w:rsidRPr="00431885">
        <w:rPr>
          <w:rFonts w:eastAsia="Calibri"/>
          <w:b/>
          <w:bCs/>
        </w:rPr>
        <w:t xml:space="preserve">I: Dianthy Marya, S.T, M.T. </w:t>
      </w:r>
      <w:r w:rsidRPr="00431885">
        <w:rPr>
          <w:b/>
          <w:bCs/>
        </w:rPr>
        <w:t>Advisor</w:t>
      </w:r>
      <w:r w:rsidRPr="00431885">
        <w:rPr>
          <w:rFonts w:eastAsia="Calibri"/>
          <w:b/>
          <w:bCs/>
        </w:rPr>
        <w:t xml:space="preserve"> II: Lis Diana M, ST, MT.</w:t>
      </w:r>
    </w:p>
    <w:p w14:paraId="06DCB7E3" w14:textId="77777777" w:rsidR="007F0E34" w:rsidRDefault="007F0E34" w:rsidP="007F0E34">
      <w:pPr>
        <w:pStyle w:val="NormalWeb"/>
        <w:pBdr>
          <w:bottom w:val="double" w:sz="6" w:space="1" w:color="auto"/>
        </w:pBdr>
        <w:spacing w:before="0" w:beforeAutospacing="0" w:after="0" w:afterAutospacing="0"/>
        <w:jc w:val="both"/>
        <w:rPr>
          <w:b/>
          <w:bCs/>
        </w:rPr>
      </w:pPr>
    </w:p>
    <w:p w14:paraId="2AE3F7F2" w14:textId="77777777" w:rsidR="00730C5D" w:rsidRDefault="00730C5D">
      <w:pPr>
        <w:spacing w:after="0" w:line="276" w:lineRule="auto"/>
        <w:jc w:val="both"/>
        <w:rPr>
          <w:ins w:id="65" w:author="Jingga Dewa" w:date="2024-07-28T03:27:00Z" w16du:dateUtc="2024-07-28T08:27:00Z"/>
        </w:rPr>
        <w:pPrChange w:id="66" w:author="Jingga Dewa" w:date="2024-07-28T03:27:00Z" w16du:dateUtc="2024-07-28T08:27:00Z">
          <w:pPr/>
        </w:pPrChange>
      </w:pPr>
      <w:ins w:id="67" w:author="Jingga Dewa" w:date="2024-07-28T03:26:00Z" w16du:dateUtc="2024-07-28T08:26:00Z">
        <w:r>
          <w:t>Helmet theft is a crime that always increases every year, CCTV is considered unsafe because the current helmet retrieval techniques vary. With this incident, it is necessary to improve the helmet security system.</w:t>
        </w:r>
      </w:ins>
      <w:del w:id="68" w:author="Jingga Dewa" w:date="2024-07-28T03:26:00Z" w16du:dateUtc="2024-07-28T08:26:00Z">
        <w:r w:rsidRPr="00BD2034" w:rsidDel="00C0027C">
          <w:delText>This research aims to solve the problem of helmet theft Helmets are one of the important security tools for motorcyclists. However, helmets have the disadvantage of not having a security system against theft, so many motorcyclists lose helmets that are parked in public places. The purpose of this research is to design a helmet security tool based on Automated Object Tracking using ESP-32 CAM and ESP-32 Dev Kit microcontroller to anticipate helmet loss or theft. This hardware is attached to the helmet with the help of NEO N8M GPS module, which is connected to the database so that it can be integrated with the user's Android application. In the simulation test of the helmet security system, the percentage of success of the helmet in sending indications of successful detection was 83.33%.</w:delText>
        </w:r>
      </w:del>
      <w:r>
        <w:t xml:space="preserve"> </w:t>
      </w:r>
      <w:ins w:id="69" w:author="Jingga Dewa" w:date="2024-07-28T03:26:00Z" w16du:dateUtc="2024-07-28T08:26:00Z">
        <w:r w:rsidRPr="00C0027C">
          <w:t>In this study, a helmet security system using automated object tracking was created. The monitoring system is integrated in the android application as a monitoring system for conditions around the helmet and coordinate detection.</w:t>
        </w:r>
      </w:ins>
      <w:r>
        <w:t xml:space="preserve"> </w:t>
      </w:r>
      <w:ins w:id="70" w:author="Jingga Dewa" w:date="2024-07-28T03:27:00Z" w16du:dateUtc="2024-07-28T08:27:00Z">
        <w:r>
          <w:t>The results show that the security system can detect the loss of a helmet with a delay of 1.872 seconds sending an indication of loss using HC-05 achieving a success rate of 83.33%.The results of GPS accuracy testing are carried out at 10 different location points with an average difference in distance on the GPS module of 0.62 m. The results of monitoring the conditions around the helmet periodically delay 20 seconds with a 100% success rate of sending to the application. QoS results obtained delay 2.182 seconds included in the category 'Poor', throughput obtained 39.976 bit/s included in the category 'Poor', packet loss obtained is 0% included in the category 'Very Good', jitter obtained 41.445ms included in the category “Good” Conclusion, helmet-based security system. Android successfully detects helmets if stolen and provides security if indicated lost for helmets.</w:t>
        </w:r>
      </w:ins>
    </w:p>
    <w:p w14:paraId="487827B5" w14:textId="77777777" w:rsidR="007F0E34" w:rsidRDefault="007F0E34" w:rsidP="007F0E34">
      <w:pPr>
        <w:pStyle w:val="NormalWeb"/>
        <w:spacing w:before="0" w:beforeAutospacing="0" w:after="0" w:afterAutospacing="0"/>
        <w:rPr>
          <w:color w:val="1F1F1F"/>
          <w:lang w:val="en-US"/>
        </w:rPr>
      </w:pPr>
    </w:p>
    <w:p w14:paraId="0E46C0DB" w14:textId="4EF982C6" w:rsidR="00860086" w:rsidRDefault="000B0A75" w:rsidP="007F0E34">
      <w:pPr>
        <w:sectPr w:rsidR="00860086" w:rsidSect="00860086">
          <w:footerReference w:type="first" r:id="rId10"/>
          <w:pgSz w:w="11906" w:h="16838"/>
          <w:pgMar w:top="1701" w:right="1701" w:bottom="1701" w:left="2268" w:header="708" w:footer="708" w:gutter="0"/>
          <w:pgNumType w:fmt="lowerRoman" w:start="1"/>
          <w:cols w:space="708"/>
          <w:titlePg/>
          <w:docGrid w:linePitch="360"/>
        </w:sectPr>
      </w:pPr>
      <w:r w:rsidRPr="00A92B07">
        <w:t xml:space="preserve">Keywords: </w:t>
      </w:r>
      <w:r w:rsidRPr="000123E9">
        <w:rPr>
          <w:i/>
          <w:iCs/>
        </w:rPr>
        <w:t>Automated Object Tracking</w:t>
      </w:r>
      <w:r w:rsidRPr="00A92B07">
        <w:t>, Anti-theft Helmet</w:t>
      </w:r>
      <w:r>
        <w:t>,</w:t>
      </w:r>
      <w:r w:rsidRPr="00A92B07">
        <w:t xml:space="preserve"> Helmet Monitoring Security Tool System, Internet of Things (IoT),</w:t>
      </w:r>
    </w:p>
    <w:p w14:paraId="4A0F380A" w14:textId="77777777" w:rsidR="000243DE" w:rsidRDefault="000243DE" w:rsidP="000243DE">
      <w:pPr>
        <w:pStyle w:val="Heading1"/>
        <w:rPr>
          <w:rFonts w:eastAsia="Times New Roman"/>
          <w:w w:val="99"/>
        </w:rPr>
      </w:pPr>
      <w:bookmarkStart w:id="71" w:name="_Toc171944442"/>
      <w:r>
        <w:rPr>
          <w:rFonts w:eastAsia="Times New Roman"/>
        </w:rPr>
        <w:lastRenderedPageBreak/>
        <w:t>P</w:t>
      </w:r>
      <w:r>
        <w:rPr>
          <w:rFonts w:eastAsia="Times New Roman"/>
          <w:w w:val="99"/>
        </w:rPr>
        <w:t>ANDUAN</w:t>
      </w:r>
      <w:r>
        <w:rPr>
          <w:rFonts w:eastAsia="Times New Roman"/>
          <w:spacing w:val="-11"/>
        </w:rPr>
        <w:t xml:space="preserve"> </w:t>
      </w:r>
      <w:r>
        <w:rPr>
          <w:rFonts w:eastAsia="Times New Roman"/>
        </w:rPr>
        <w:t>PE</w:t>
      </w:r>
      <w:r>
        <w:rPr>
          <w:rFonts w:eastAsia="Times New Roman"/>
          <w:w w:val="99"/>
        </w:rPr>
        <w:t>N</w:t>
      </w:r>
      <w:r>
        <w:rPr>
          <w:rFonts w:eastAsia="Times New Roman"/>
          <w:spacing w:val="1"/>
          <w:w w:val="99"/>
        </w:rPr>
        <w:t>G</w:t>
      </w:r>
      <w:r>
        <w:rPr>
          <w:rFonts w:eastAsia="Times New Roman"/>
          <w:w w:val="99"/>
        </w:rPr>
        <w:t>O</w:t>
      </w:r>
      <w:r>
        <w:rPr>
          <w:rFonts w:eastAsia="Times New Roman"/>
        </w:rPr>
        <w:t>PE</w:t>
      </w:r>
      <w:r>
        <w:rPr>
          <w:rFonts w:eastAsia="Times New Roman"/>
          <w:spacing w:val="1"/>
          <w:w w:val="99"/>
        </w:rPr>
        <w:t>R</w:t>
      </w:r>
      <w:r>
        <w:rPr>
          <w:rFonts w:eastAsia="Times New Roman"/>
          <w:w w:val="99"/>
        </w:rPr>
        <w:t>ASIAN</w:t>
      </w:r>
      <w:r>
        <w:rPr>
          <w:rFonts w:eastAsia="Times New Roman"/>
          <w:spacing w:val="-9"/>
        </w:rPr>
        <w:t xml:space="preserve"> </w:t>
      </w:r>
      <w:r>
        <w:rPr>
          <w:rFonts w:eastAsia="Times New Roman"/>
          <w:spacing w:val="-2"/>
          <w:w w:val="99"/>
        </w:rPr>
        <w:t>SI</w:t>
      </w:r>
      <w:r>
        <w:rPr>
          <w:rFonts w:eastAsia="Times New Roman"/>
          <w:w w:val="99"/>
        </w:rPr>
        <w:t>S</w:t>
      </w:r>
      <w:r>
        <w:rPr>
          <w:rFonts w:eastAsia="Times New Roman"/>
          <w:spacing w:val="-2"/>
        </w:rPr>
        <w:t>TE</w:t>
      </w:r>
      <w:r>
        <w:rPr>
          <w:rFonts w:eastAsia="Times New Roman"/>
          <w:w w:val="99"/>
        </w:rPr>
        <w:t>M</w:t>
      </w:r>
      <w:bookmarkEnd w:id="71"/>
    </w:p>
    <w:p w14:paraId="66A88028" w14:textId="433987D9" w:rsidR="000243DE" w:rsidRDefault="000243DE" w:rsidP="000243DE"/>
    <w:p w14:paraId="31A22F31" w14:textId="7C866932" w:rsidR="000243DE" w:rsidRDefault="000243DE" w:rsidP="000243DE">
      <w:pPr>
        <w:pStyle w:val="Heading2"/>
        <w:numPr>
          <w:ilvl w:val="0"/>
          <w:numId w:val="2"/>
        </w:numPr>
        <w:spacing w:after="120"/>
        <w:ind w:left="714" w:hanging="357"/>
      </w:pPr>
      <w:bookmarkStart w:id="72" w:name="_Toc171944443"/>
      <w:r>
        <w:t>JUDUL</w:t>
      </w:r>
      <w:bookmarkEnd w:id="72"/>
    </w:p>
    <w:p w14:paraId="69BFB7BC" w14:textId="23A1F23C" w:rsidR="000243DE" w:rsidRDefault="00AC5D19" w:rsidP="00A3213F">
      <w:pPr>
        <w:spacing w:after="120" w:line="360" w:lineRule="auto"/>
        <w:ind w:left="714"/>
        <w:jc w:val="both"/>
      </w:pPr>
      <w:r w:rsidRPr="00AC5D19">
        <w:t xml:space="preserve">Perancangan Sistem Alat Keamanan Dan Pemantauan Helm Anti Maling Dengan </w:t>
      </w:r>
      <w:r w:rsidRPr="00AC5D19">
        <w:rPr>
          <w:i/>
          <w:iCs/>
        </w:rPr>
        <w:t>Fitur Automated Object Tracking</w:t>
      </w:r>
      <w:r w:rsidRPr="00AC5D19">
        <w:t xml:space="preserve"> Berbasis Aplikasi Android</w:t>
      </w:r>
    </w:p>
    <w:p w14:paraId="5121CBA5" w14:textId="0E6A220B" w:rsidR="000243DE" w:rsidRDefault="000243DE" w:rsidP="000243DE">
      <w:pPr>
        <w:pStyle w:val="Heading2"/>
        <w:numPr>
          <w:ilvl w:val="0"/>
          <w:numId w:val="2"/>
        </w:numPr>
        <w:spacing w:before="240" w:line="360" w:lineRule="auto"/>
        <w:ind w:left="714" w:hanging="357"/>
      </w:pPr>
      <w:bookmarkStart w:id="73" w:name="_Toc171944444"/>
      <w:r>
        <w:t>PENJELASAN UMUM</w:t>
      </w:r>
      <w:bookmarkEnd w:id="73"/>
    </w:p>
    <w:p w14:paraId="7F353A59" w14:textId="2A69EAE6" w:rsidR="007F0E34" w:rsidRDefault="00404EA3" w:rsidP="00A3213F">
      <w:pPr>
        <w:spacing w:line="360" w:lineRule="auto"/>
        <w:ind w:left="714"/>
        <w:jc w:val="both"/>
      </w:pPr>
      <w:r>
        <w:t xml:space="preserve">Sistem </w:t>
      </w:r>
      <w:r w:rsidR="00FC037D">
        <w:t xml:space="preserve">keamanan helm </w:t>
      </w:r>
      <w:r>
        <w:t xml:space="preserve"> ini digunakan</w:t>
      </w:r>
      <w:r w:rsidR="00FC037D">
        <w:t xml:space="preserve"> untuk mencegah kehilangan helm di tempat parkir atau jauh dari pengawasan penjagaan</w:t>
      </w:r>
      <w:r>
        <w:t xml:space="preserve">. Selain itu, </w:t>
      </w:r>
      <w:r w:rsidR="00FC037D">
        <w:t>helm di lengakapi sistem pemantau sekitar helm</w:t>
      </w:r>
      <w:r>
        <w:t xml:space="preserve">. </w:t>
      </w:r>
      <w:r w:rsidR="00885227">
        <w:t xml:space="preserve">Lokasi helm dan pemantauan helm </w:t>
      </w:r>
      <w:r w:rsidR="00A3213F">
        <w:t>yang di akses melalui</w:t>
      </w:r>
      <w:r>
        <w:t xml:space="preserve"> aplikasi android.</w:t>
      </w:r>
      <w:r w:rsidR="00AF0E26">
        <w:t xml:space="preserve"> </w:t>
      </w:r>
      <w:r w:rsidR="00365B88">
        <w:t xml:space="preserve">Sistem </w:t>
      </w:r>
      <w:r w:rsidR="00885227">
        <w:t xml:space="preserve">monitoring keamanan helm </w:t>
      </w:r>
      <w:r w:rsidR="00365B88">
        <w:t>ini dihubungkan ke Firebase sebagai database agar data yang dikirimkan sensor dapat ditampilkan pada aplikasi. Data yang dikirimkan ke Firebase yaitu</w:t>
      </w:r>
      <w:r w:rsidR="00AF0E26">
        <w:t xml:space="preserve"> </w:t>
      </w:r>
      <w:r w:rsidR="00885227">
        <w:t>kordinat</w:t>
      </w:r>
      <w:r w:rsidR="00365B88">
        <w:t xml:space="preserve"> dan </w:t>
      </w:r>
      <w:r w:rsidR="00885227">
        <w:t xml:space="preserve">indikasi kehilangan </w:t>
      </w:r>
      <w:r w:rsidR="00365B88">
        <w:t xml:space="preserve">pada </w:t>
      </w:r>
      <w:r w:rsidR="00885227">
        <w:t>helm. Google drive</w:t>
      </w:r>
      <w:r w:rsidR="00A3213F">
        <w:t xml:space="preserve"> sebaga</w:t>
      </w:r>
      <w:r w:rsidR="00AF0E26">
        <w:t xml:space="preserve"> </w:t>
      </w:r>
      <w:r w:rsidR="00A3213F">
        <w:t>atabase</w:t>
      </w:r>
      <w:r w:rsidR="00AF0E26">
        <w:t xml:space="preserve"> </w:t>
      </w:r>
      <w:r w:rsidR="00A3213F">
        <w:t xml:space="preserve">data yang dikirimkan dari esp32cam secara </w:t>
      </w:r>
      <w:r w:rsidR="00A3213F">
        <w:rPr>
          <w:i/>
          <w:iCs/>
        </w:rPr>
        <w:t xml:space="preserve">realtime </w:t>
      </w:r>
      <w:r w:rsidR="00A3213F">
        <w:t>dan ditampilkan pada aplikasi</w:t>
      </w:r>
      <w:r w:rsidR="00365B88">
        <w:t>.</w:t>
      </w:r>
    </w:p>
    <w:p w14:paraId="691D01FB" w14:textId="00CB7A16" w:rsidR="00365B88" w:rsidRDefault="00365B88" w:rsidP="00365B88">
      <w:pPr>
        <w:pStyle w:val="Heading2"/>
        <w:numPr>
          <w:ilvl w:val="0"/>
          <w:numId w:val="2"/>
        </w:numPr>
        <w:spacing w:before="120" w:line="360" w:lineRule="auto"/>
        <w:ind w:left="714" w:hanging="357"/>
        <w:rPr>
          <w:i/>
          <w:iCs/>
        </w:rPr>
      </w:pPr>
      <w:bookmarkStart w:id="74" w:name="_Toc171944445"/>
      <w:r>
        <w:rPr>
          <w:i/>
          <w:iCs/>
        </w:rPr>
        <w:t xml:space="preserve">HARDWARE </w:t>
      </w:r>
      <w:r>
        <w:t xml:space="preserve">DAN </w:t>
      </w:r>
      <w:r>
        <w:rPr>
          <w:i/>
          <w:iCs/>
        </w:rPr>
        <w:t>SOFTWARE</w:t>
      </w:r>
      <w:bookmarkEnd w:id="74"/>
    </w:p>
    <w:p w14:paraId="2C9AAE74" w14:textId="48544910" w:rsidR="00365B88" w:rsidRDefault="00365B88" w:rsidP="00A12C9A">
      <w:pPr>
        <w:pStyle w:val="ListParagraph"/>
        <w:numPr>
          <w:ilvl w:val="0"/>
          <w:numId w:val="3"/>
        </w:numPr>
        <w:ind w:left="709"/>
      </w:pPr>
      <w:r>
        <w:rPr>
          <w:i/>
          <w:iCs/>
        </w:rPr>
        <w:t>Hardware</w:t>
      </w:r>
    </w:p>
    <w:tbl>
      <w:tblPr>
        <w:tblStyle w:val="TableGrid"/>
        <w:tblW w:w="0" w:type="auto"/>
        <w:tblInd w:w="704" w:type="dxa"/>
        <w:tblLook w:val="04A0" w:firstRow="1" w:lastRow="0" w:firstColumn="1" w:lastColumn="0" w:noHBand="0" w:noVBand="1"/>
      </w:tblPr>
      <w:tblGrid>
        <w:gridCol w:w="539"/>
        <w:gridCol w:w="1763"/>
        <w:gridCol w:w="990"/>
        <w:gridCol w:w="3931"/>
      </w:tblGrid>
      <w:tr w:rsidR="001860E1" w14:paraId="3685CAF0" w14:textId="77777777" w:rsidTr="001860E1">
        <w:trPr>
          <w:tblHeader/>
        </w:trPr>
        <w:tc>
          <w:tcPr>
            <w:tcW w:w="539" w:type="dxa"/>
          </w:tcPr>
          <w:p w14:paraId="6E5FBA12" w14:textId="46E21ADE" w:rsidR="001860E1" w:rsidRPr="00365B88" w:rsidRDefault="001860E1" w:rsidP="001860E1">
            <w:pPr>
              <w:pStyle w:val="ListParagraph"/>
              <w:spacing w:line="276" w:lineRule="auto"/>
              <w:ind w:left="0"/>
              <w:jc w:val="center"/>
              <w:rPr>
                <w:b/>
                <w:bCs/>
              </w:rPr>
            </w:pPr>
            <w:r w:rsidRPr="00365B88">
              <w:rPr>
                <w:b/>
                <w:bCs/>
              </w:rPr>
              <w:t>No</w:t>
            </w:r>
          </w:p>
        </w:tc>
        <w:tc>
          <w:tcPr>
            <w:tcW w:w="1763" w:type="dxa"/>
          </w:tcPr>
          <w:p w14:paraId="6972366E" w14:textId="0D298E54" w:rsidR="001860E1" w:rsidRPr="00365B88" w:rsidRDefault="001860E1" w:rsidP="001860E1">
            <w:pPr>
              <w:pStyle w:val="ListParagraph"/>
              <w:spacing w:line="276" w:lineRule="auto"/>
              <w:ind w:left="0"/>
              <w:jc w:val="center"/>
              <w:rPr>
                <w:b/>
                <w:bCs/>
              </w:rPr>
            </w:pPr>
            <w:r w:rsidRPr="00365B88">
              <w:rPr>
                <w:b/>
                <w:bCs/>
              </w:rPr>
              <w:t>Nama Bahan</w:t>
            </w:r>
          </w:p>
        </w:tc>
        <w:tc>
          <w:tcPr>
            <w:tcW w:w="990" w:type="dxa"/>
          </w:tcPr>
          <w:p w14:paraId="0A7EEFB6" w14:textId="7509688D" w:rsidR="001860E1" w:rsidRPr="00365B88" w:rsidRDefault="001860E1" w:rsidP="001860E1">
            <w:pPr>
              <w:pStyle w:val="ListParagraph"/>
              <w:spacing w:line="276" w:lineRule="auto"/>
              <w:ind w:left="0"/>
              <w:jc w:val="center"/>
              <w:rPr>
                <w:b/>
                <w:bCs/>
              </w:rPr>
            </w:pPr>
            <w:r>
              <w:rPr>
                <w:b/>
                <w:bCs/>
              </w:rPr>
              <w:t>Jumlah</w:t>
            </w:r>
          </w:p>
        </w:tc>
        <w:tc>
          <w:tcPr>
            <w:tcW w:w="3931" w:type="dxa"/>
          </w:tcPr>
          <w:p w14:paraId="5D9EF765" w14:textId="4E7F7381" w:rsidR="001860E1" w:rsidRPr="00365B88" w:rsidRDefault="001860E1" w:rsidP="001860E1">
            <w:pPr>
              <w:pStyle w:val="ListParagraph"/>
              <w:spacing w:line="276" w:lineRule="auto"/>
              <w:ind w:left="0"/>
              <w:jc w:val="center"/>
              <w:rPr>
                <w:b/>
                <w:bCs/>
              </w:rPr>
            </w:pPr>
            <w:r w:rsidRPr="00365B88">
              <w:rPr>
                <w:b/>
                <w:bCs/>
              </w:rPr>
              <w:t>Keterangan</w:t>
            </w:r>
          </w:p>
        </w:tc>
      </w:tr>
      <w:tr w:rsidR="001860E1" w14:paraId="1A10C14D" w14:textId="77777777" w:rsidTr="001860E1">
        <w:tc>
          <w:tcPr>
            <w:tcW w:w="539" w:type="dxa"/>
            <w:vAlign w:val="center"/>
          </w:tcPr>
          <w:p w14:paraId="45C72C95" w14:textId="2A2CC686" w:rsidR="001860E1" w:rsidRDefault="001860E1" w:rsidP="001860E1">
            <w:pPr>
              <w:pStyle w:val="ListParagraph"/>
              <w:spacing w:line="276" w:lineRule="auto"/>
              <w:ind w:left="0"/>
              <w:jc w:val="center"/>
            </w:pPr>
            <w:r>
              <w:t>1</w:t>
            </w:r>
          </w:p>
        </w:tc>
        <w:tc>
          <w:tcPr>
            <w:tcW w:w="1763" w:type="dxa"/>
            <w:vAlign w:val="center"/>
          </w:tcPr>
          <w:p w14:paraId="05063057" w14:textId="378830C1" w:rsidR="001860E1" w:rsidRDefault="001860E1" w:rsidP="001860E1">
            <w:pPr>
              <w:pStyle w:val="ListParagraph"/>
              <w:spacing w:line="276" w:lineRule="auto"/>
              <w:ind w:left="0"/>
            </w:pPr>
            <w:r>
              <w:t>Node MCU ESP</w:t>
            </w:r>
            <w:r w:rsidR="00522DC6">
              <w:t xml:space="preserve">32 </w:t>
            </w:r>
          </w:p>
        </w:tc>
        <w:tc>
          <w:tcPr>
            <w:tcW w:w="990" w:type="dxa"/>
            <w:vAlign w:val="center"/>
          </w:tcPr>
          <w:p w14:paraId="2E3443F3" w14:textId="0D048663" w:rsidR="001860E1" w:rsidRPr="0084635E" w:rsidRDefault="0092505A" w:rsidP="001860E1">
            <w:pPr>
              <w:pStyle w:val="ListParagraph"/>
              <w:spacing w:line="276" w:lineRule="auto"/>
              <w:ind w:left="0"/>
              <w:jc w:val="center"/>
            </w:pPr>
            <w:r>
              <w:t>2</w:t>
            </w:r>
          </w:p>
        </w:tc>
        <w:tc>
          <w:tcPr>
            <w:tcW w:w="3931" w:type="dxa"/>
            <w:vAlign w:val="center"/>
          </w:tcPr>
          <w:p w14:paraId="597935C6" w14:textId="42BED669" w:rsidR="001860E1" w:rsidRDefault="001860E1" w:rsidP="001860E1">
            <w:pPr>
              <w:pStyle w:val="ListParagraph"/>
              <w:spacing w:line="276" w:lineRule="auto"/>
              <w:ind w:left="0"/>
            </w:pPr>
            <w:r w:rsidRPr="0084635E">
              <w:t>Berfungsi untuk</w:t>
            </w:r>
            <w:r>
              <w:t xml:space="preserve"> </w:t>
            </w:r>
            <w:r w:rsidRPr="0084635E">
              <w:t>menghubungkan sensor dan mengendalikan aktuator.</w:t>
            </w:r>
          </w:p>
        </w:tc>
      </w:tr>
      <w:tr w:rsidR="001860E1" w14:paraId="6B93E0F8" w14:textId="77777777" w:rsidTr="001860E1">
        <w:tc>
          <w:tcPr>
            <w:tcW w:w="539" w:type="dxa"/>
            <w:vAlign w:val="center"/>
          </w:tcPr>
          <w:p w14:paraId="4A999137" w14:textId="598B8312" w:rsidR="001860E1" w:rsidRDefault="001860E1" w:rsidP="001860E1">
            <w:pPr>
              <w:pStyle w:val="ListParagraph"/>
              <w:spacing w:line="276" w:lineRule="auto"/>
              <w:ind w:left="0"/>
              <w:jc w:val="center"/>
            </w:pPr>
            <w:r>
              <w:t>3</w:t>
            </w:r>
          </w:p>
        </w:tc>
        <w:tc>
          <w:tcPr>
            <w:tcW w:w="1763" w:type="dxa"/>
            <w:vAlign w:val="center"/>
          </w:tcPr>
          <w:p w14:paraId="0064B64A" w14:textId="59DCDE32" w:rsidR="001860E1" w:rsidRDefault="00522DC6" w:rsidP="001860E1">
            <w:pPr>
              <w:pStyle w:val="ListParagraph"/>
              <w:spacing w:line="276" w:lineRule="auto"/>
              <w:ind w:left="0"/>
            </w:pPr>
            <w:r>
              <w:t>ESP-32-CAM</w:t>
            </w:r>
          </w:p>
        </w:tc>
        <w:tc>
          <w:tcPr>
            <w:tcW w:w="990" w:type="dxa"/>
            <w:vAlign w:val="center"/>
          </w:tcPr>
          <w:p w14:paraId="79E33A77" w14:textId="62187CFB" w:rsidR="001860E1" w:rsidRPr="00C64F9C" w:rsidRDefault="001860E1" w:rsidP="001860E1">
            <w:pPr>
              <w:pStyle w:val="ListParagraph"/>
              <w:spacing w:line="276" w:lineRule="auto"/>
              <w:ind w:left="0"/>
              <w:jc w:val="center"/>
            </w:pPr>
            <w:r>
              <w:t>1</w:t>
            </w:r>
          </w:p>
        </w:tc>
        <w:tc>
          <w:tcPr>
            <w:tcW w:w="3931" w:type="dxa"/>
            <w:vAlign w:val="center"/>
          </w:tcPr>
          <w:p w14:paraId="32B1D70D" w14:textId="67B1E5BF" w:rsidR="001860E1" w:rsidRPr="00C15355" w:rsidRDefault="00C15355" w:rsidP="001860E1">
            <w:pPr>
              <w:pStyle w:val="ListParagraph"/>
              <w:spacing w:line="276" w:lineRule="auto"/>
              <w:ind w:left="0"/>
              <w:rPr>
                <w:szCs w:val="32"/>
              </w:rPr>
            </w:pPr>
            <w:r w:rsidRPr="00C15355">
              <w:rPr>
                <w:szCs w:val="32"/>
              </w:rPr>
              <w:t>Sebagai modul pemantau sekitar helm dengan formatan yang di hasil kan berupa  gambar (jpg)</w:t>
            </w:r>
          </w:p>
        </w:tc>
      </w:tr>
      <w:tr w:rsidR="001860E1" w14:paraId="347D1979" w14:textId="77777777" w:rsidTr="001860E1">
        <w:tc>
          <w:tcPr>
            <w:tcW w:w="539" w:type="dxa"/>
            <w:vAlign w:val="center"/>
          </w:tcPr>
          <w:p w14:paraId="234A3CCE" w14:textId="23B2C28C" w:rsidR="001860E1" w:rsidRDefault="001860E1" w:rsidP="001860E1">
            <w:pPr>
              <w:pStyle w:val="ListParagraph"/>
              <w:spacing w:line="276" w:lineRule="auto"/>
              <w:ind w:left="0"/>
              <w:jc w:val="center"/>
            </w:pPr>
            <w:r>
              <w:t>5</w:t>
            </w:r>
          </w:p>
        </w:tc>
        <w:tc>
          <w:tcPr>
            <w:tcW w:w="1763" w:type="dxa"/>
            <w:vAlign w:val="center"/>
          </w:tcPr>
          <w:p w14:paraId="720B747D" w14:textId="059D1BD1" w:rsidR="001860E1" w:rsidRDefault="0092505A" w:rsidP="001860E1">
            <w:pPr>
              <w:pStyle w:val="ListParagraph"/>
              <w:spacing w:line="276" w:lineRule="auto"/>
              <w:ind w:left="0"/>
            </w:pPr>
            <w:r>
              <w:t>Servo</w:t>
            </w:r>
          </w:p>
        </w:tc>
        <w:tc>
          <w:tcPr>
            <w:tcW w:w="990" w:type="dxa"/>
            <w:vAlign w:val="center"/>
          </w:tcPr>
          <w:p w14:paraId="7CC41D2C" w14:textId="1A4D66C3" w:rsidR="001860E1" w:rsidRPr="00C64F9C" w:rsidRDefault="001860E1" w:rsidP="001860E1">
            <w:pPr>
              <w:pStyle w:val="ListParagraph"/>
              <w:spacing w:line="276" w:lineRule="auto"/>
              <w:ind w:left="0"/>
              <w:jc w:val="center"/>
            </w:pPr>
            <w:r>
              <w:t>1</w:t>
            </w:r>
          </w:p>
        </w:tc>
        <w:tc>
          <w:tcPr>
            <w:tcW w:w="3931" w:type="dxa"/>
            <w:vAlign w:val="center"/>
          </w:tcPr>
          <w:p w14:paraId="3C80CE74" w14:textId="2C39C7B4" w:rsidR="001860E1" w:rsidRDefault="00C15355" w:rsidP="001860E1">
            <w:pPr>
              <w:pStyle w:val="ListParagraph"/>
              <w:spacing w:line="276" w:lineRule="auto"/>
              <w:ind w:left="0"/>
            </w:pPr>
            <w:r w:rsidRPr="00C15355">
              <w:rPr>
                <w:szCs w:val="32"/>
              </w:rPr>
              <w:t>Sebagai penggerak ESP 32 CAM 180 derajat kekanan dan kekiri</w:t>
            </w:r>
          </w:p>
        </w:tc>
      </w:tr>
      <w:tr w:rsidR="001860E1" w14:paraId="28601A84" w14:textId="77777777" w:rsidTr="001860E1">
        <w:tc>
          <w:tcPr>
            <w:tcW w:w="539" w:type="dxa"/>
            <w:vAlign w:val="center"/>
          </w:tcPr>
          <w:p w14:paraId="3E470EEC" w14:textId="73F4FBFF" w:rsidR="001860E1" w:rsidRDefault="001860E1" w:rsidP="001860E1">
            <w:pPr>
              <w:pStyle w:val="ListParagraph"/>
              <w:spacing w:line="276" w:lineRule="auto"/>
              <w:ind w:left="0"/>
              <w:jc w:val="center"/>
            </w:pPr>
            <w:r>
              <w:t>6</w:t>
            </w:r>
          </w:p>
        </w:tc>
        <w:tc>
          <w:tcPr>
            <w:tcW w:w="1763" w:type="dxa"/>
            <w:vAlign w:val="center"/>
          </w:tcPr>
          <w:p w14:paraId="47145704" w14:textId="6B552D6D" w:rsidR="001860E1" w:rsidRPr="0084635E" w:rsidRDefault="0092505A" w:rsidP="001860E1">
            <w:pPr>
              <w:pStyle w:val="ListParagraph"/>
              <w:spacing w:line="276" w:lineRule="auto"/>
              <w:ind w:left="0"/>
            </w:pPr>
            <w:r>
              <w:t>HC-05</w:t>
            </w:r>
          </w:p>
        </w:tc>
        <w:tc>
          <w:tcPr>
            <w:tcW w:w="990" w:type="dxa"/>
            <w:vAlign w:val="center"/>
          </w:tcPr>
          <w:p w14:paraId="388589E2" w14:textId="3E6C0AF6" w:rsidR="001860E1" w:rsidRPr="00C64F9C" w:rsidRDefault="009959DE" w:rsidP="001860E1">
            <w:pPr>
              <w:pStyle w:val="ListParagraph"/>
              <w:spacing w:line="276" w:lineRule="auto"/>
              <w:ind w:left="0"/>
              <w:jc w:val="center"/>
            </w:pPr>
            <w:r>
              <w:t>2</w:t>
            </w:r>
          </w:p>
        </w:tc>
        <w:tc>
          <w:tcPr>
            <w:tcW w:w="3931" w:type="dxa"/>
            <w:vAlign w:val="center"/>
          </w:tcPr>
          <w:p w14:paraId="725B01C7" w14:textId="0AA008FD" w:rsidR="001860E1" w:rsidRDefault="001860E1" w:rsidP="001860E1">
            <w:pPr>
              <w:pStyle w:val="ListParagraph"/>
              <w:spacing w:line="276" w:lineRule="auto"/>
              <w:ind w:left="0"/>
            </w:pPr>
            <w:r w:rsidRPr="00C64F9C">
              <w:t>Berfungsi sebagai pemanas pada inkubator.</w:t>
            </w:r>
          </w:p>
        </w:tc>
      </w:tr>
      <w:tr w:rsidR="00C15355" w14:paraId="66ECB38C" w14:textId="77777777" w:rsidTr="00102344">
        <w:tc>
          <w:tcPr>
            <w:tcW w:w="539" w:type="dxa"/>
            <w:vAlign w:val="center"/>
          </w:tcPr>
          <w:p w14:paraId="6BADDDD7" w14:textId="7CCCF550" w:rsidR="00C15355" w:rsidRDefault="00C15355" w:rsidP="00C15355">
            <w:pPr>
              <w:pStyle w:val="ListParagraph"/>
              <w:spacing w:line="276" w:lineRule="auto"/>
              <w:ind w:left="0"/>
              <w:jc w:val="center"/>
            </w:pPr>
            <w:r>
              <w:t>8</w:t>
            </w:r>
          </w:p>
        </w:tc>
        <w:tc>
          <w:tcPr>
            <w:tcW w:w="1763" w:type="dxa"/>
            <w:vAlign w:val="center"/>
          </w:tcPr>
          <w:p w14:paraId="0824612B" w14:textId="6AE845D0" w:rsidR="00C15355" w:rsidRDefault="00C15355" w:rsidP="00C15355">
            <w:pPr>
              <w:pStyle w:val="ListParagraph"/>
              <w:spacing w:line="276" w:lineRule="auto"/>
              <w:ind w:left="0"/>
            </w:pPr>
            <w:r>
              <w:t>Arduino nano</w:t>
            </w:r>
          </w:p>
        </w:tc>
        <w:tc>
          <w:tcPr>
            <w:tcW w:w="990" w:type="dxa"/>
            <w:vAlign w:val="center"/>
          </w:tcPr>
          <w:p w14:paraId="39D5D862" w14:textId="30AA7CFC" w:rsidR="00C15355" w:rsidRPr="00C64F9C" w:rsidRDefault="00C15355" w:rsidP="00C15355">
            <w:pPr>
              <w:pStyle w:val="ListParagraph"/>
              <w:spacing w:line="276" w:lineRule="auto"/>
              <w:ind w:left="0"/>
              <w:jc w:val="center"/>
            </w:pPr>
            <w:r>
              <w:t>1</w:t>
            </w:r>
          </w:p>
        </w:tc>
        <w:tc>
          <w:tcPr>
            <w:tcW w:w="3931" w:type="dxa"/>
          </w:tcPr>
          <w:p w14:paraId="62C7B6C2" w14:textId="77777777" w:rsidR="00C15355" w:rsidRPr="00C15355" w:rsidRDefault="00C15355" w:rsidP="00C15355">
            <w:pPr>
              <w:rPr>
                <w:szCs w:val="32"/>
              </w:rPr>
            </w:pPr>
            <w:r w:rsidRPr="00C15355">
              <w:rPr>
                <w:szCs w:val="32"/>
                <w:lang w:val="en-ID"/>
              </w:rPr>
              <w:t xml:space="preserve">Sebagai </w:t>
            </w:r>
            <w:r w:rsidRPr="00C15355">
              <w:rPr>
                <w:i/>
                <w:iCs/>
                <w:szCs w:val="32"/>
                <w:lang w:val="en-ID"/>
              </w:rPr>
              <w:t>microcontroller</w:t>
            </w:r>
            <w:r w:rsidRPr="00C15355">
              <w:rPr>
                <w:szCs w:val="32"/>
                <w:lang w:val="en-ID"/>
              </w:rPr>
              <w:t xml:space="preserve"> yang membaca data sensor dan memberikan output pada aktuator yang terpasang</w:t>
            </w:r>
          </w:p>
          <w:p w14:paraId="76B05D00" w14:textId="2BC29480" w:rsidR="00C15355" w:rsidRDefault="00C15355" w:rsidP="00C15355">
            <w:pPr>
              <w:pStyle w:val="ListParagraph"/>
              <w:spacing w:line="276" w:lineRule="auto"/>
              <w:ind w:left="0"/>
            </w:pPr>
          </w:p>
        </w:tc>
      </w:tr>
      <w:tr w:rsidR="00C15355" w14:paraId="3AA10CA3" w14:textId="77777777" w:rsidTr="001860E1">
        <w:tc>
          <w:tcPr>
            <w:tcW w:w="539" w:type="dxa"/>
            <w:vAlign w:val="center"/>
          </w:tcPr>
          <w:p w14:paraId="20792470" w14:textId="3EAF093F" w:rsidR="00C15355" w:rsidRDefault="00C15355" w:rsidP="00C15355">
            <w:pPr>
              <w:pStyle w:val="ListParagraph"/>
              <w:spacing w:line="276" w:lineRule="auto"/>
              <w:ind w:left="0"/>
              <w:jc w:val="center"/>
            </w:pPr>
            <w:r>
              <w:t>9</w:t>
            </w:r>
          </w:p>
        </w:tc>
        <w:tc>
          <w:tcPr>
            <w:tcW w:w="1763" w:type="dxa"/>
            <w:vAlign w:val="center"/>
          </w:tcPr>
          <w:p w14:paraId="6277951B" w14:textId="24BEF939" w:rsidR="00C15355" w:rsidRPr="00C64F9C" w:rsidRDefault="00C15355" w:rsidP="00C15355">
            <w:pPr>
              <w:pStyle w:val="ListParagraph"/>
              <w:spacing w:line="276" w:lineRule="auto"/>
              <w:ind w:left="0"/>
              <w:rPr>
                <w:i/>
                <w:iCs/>
              </w:rPr>
            </w:pPr>
            <w:r w:rsidRPr="00C15355">
              <w:t>Step Down</w:t>
            </w:r>
          </w:p>
        </w:tc>
        <w:tc>
          <w:tcPr>
            <w:tcW w:w="990" w:type="dxa"/>
            <w:vAlign w:val="center"/>
          </w:tcPr>
          <w:p w14:paraId="7D2C0E33" w14:textId="1789AE8F" w:rsidR="00C15355" w:rsidRPr="00C64F9C" w:rsidRDefault="00C15355" w:rsidP="00C15355">
            <w:pPr>
              <w:pStyle w:val="ListParagraph"/>
              <w:spacing w:line="276" w:lineRule="auto"/>
              <w:ind w:left="0"/>
              <w:jc w:val="center"/>
            </w:pPr>
            <w:r>
              <w:t>1</w:t>
            </w:r>
          </w:p>
        </w:tc>
        <w:tc>
          <w:tcPr>
            <w:tcW w:w="3931" w:type="dxa"/>
            <w:vAlign w:val="center"/>
          </w:tcPr>
          <w:p w14:paraId="20A02465" w14:textId="06DC9A87" w:rsidR="00C15355" w:rsidRDefault="00C15355" w:rsidP="00C15355">
            <w:pPr>
              <w:pStyle w:val="ListParagraph"/>
              <w:spacing w:line="276" w:lineRule="auto"/>
              <w:ind w:left="0"/>
            </w:pPr>
            <w:r w:rsidRPr="00C64F9C">
              <w:t>Berfungsi untuk</w:t>
            </w:r>
            <w:r w:rsidR="000C7258">
              <w:t xml:space="preserve"> menurunkan teganga 11v menjadi 5v</w:t>
            </w:r>
            <w:r w:rsidRPr="00C64F9C">
              <w:t>.</w:t>
            </w:r>
          </w:p>
        </w:tc>
      </w:tr>
      <w:tr w:rsidR="00C15355" w14:paraId="391F35D4" w14:textId="77777777" w:rsidTr="001860E1">
        <w:tc>
          <w:tcPr>
            <w:tcW w:w="539" w:type="dxa"/>
            <w:vAlign w:val="center"/>
          </w:tcPr>
          <w:p w14:paraId="3120CF20" w14:textId="669BE368" w:rsidR="00C15355" w:rsidRDefault="00C15355" w:rsidP="00C15355">
            <w:pPr>
              <w:pStyle w:val="ListParagraph"/>
              <w:spacing w:line="276" w:lineRule="auto"/>
              <w:ind w:left="0"/>
              <w:jc w:val="center"/>
            </w:pPr>
            <w:r>
              <w:t>10</w:t>
            </w:r>
          </w:p>
        </w:tc>
        <w:tc>
          <w:tcPr>
            <w:tcW w:w="1763" w:type="dxa"/>
            <w:vAlign w:val="center"/>
          </w:tcPr>
          <w:p w14:paraId="52B6BF70" w14:textId="4926F3D7" w:rsidR="00C15355" w:rsidRPr="0084635E" w:rsidRDefault="00C15355" w:rsidP="00C15355">
            <w:pPr>
              <w:pStyle w:val="ListParagraph"/>
              <w:spacing w:line="276" w:lineRule="auto"/>
              <w:ind w:left="0"/>
              <w:rPr>
                <w:i/>
                <w:iCs/>
              </w:rPr>
            </w:pPr>
            <w:r w:rsidRPr="00C15355">
              <w:t>Switch Sakelar</w:t>
            </w:r>
          </w:p>
        </w:tc>
        <w:tc>
          <w:tcPr>
            <w:tcW w:w="990" w:type="dxa"/>
            <w:vAlign w:val="center"/>
          </w:tcPr>
          <w:p w14:paraId="427D2337" w14:textId="17FA63B7" w:rsidR="00C15355" w:rsidRPr="00C64F9C" w:rsidRDefault="00C15355" w:rsidP="00C15355">
            <w:pPr>
              <w:pStyle w:val="ListParagraph"/>
              <w:spacing w:line="276" w:lineRule="auto"/>
              <w:ind w:left="0"/>
              <w:jc w:val="center"/>
            </w:pPr>
            <w:r>
              <w:t>1</w:t>
            </w:r>
          </w:p>
        </w:tc>
        <w:tc>
          <w:tcPr>
            <w:tcW w:w="3931" w:type="dxa"/>
            <w:vAlign w:val="center"/>
          </w:tcPr>
          <w:p w14:paraId="47DB0A19" w14:textId="1C2514DE" w:rsidR="00C15355" w:rsidRDefault="00C15355" w:rsidP="00C15355">
            <w:pPr>
              <w:pStyle w:val="ListParagraph"/>
              <w:spacing w:line="276" w:lineRule="auto"/>
              <w:ind w:left="0"/>
            </w:pPr>
            <w:r w:rsidRPr="00C64F9C">
              <w:t xml:space="preserve">Berfungsi </w:t>
            </w:r>
            <w:r w:rsidR="000C7258">
              <w:t>menghidupkan alat dan mematikan</w:t>
            </w:r>
          </w:p>
        </w:tc>
      </w:tr>
      <w:tr w:rsidR="00C15355" w14:paraId="75ACD82C" w14:textId="77777777" w:rsidTr="001860E1">
        <w:tc>
          <w:tcPr>
            <w:tcW w:w="539" w:type="dxa"/>
            <w:vAlign w:val="center"/>
          </w:tcPr>
          <w:p w14:paraId="3E6A3411" w14:textId="2F6E9FC0" w:rsidR="00C15355" w:rsidRDefault="00C15355" w:rsidP="00C15355">
            <w:pPr>
              <w:pStyle w:val="ListParagraph"/>
              <w:spacing w:line="276" w:lineRule="auto"/>
              <w:ind w:left="0"/>
              <w:jc w:val="center"/>
            </w:pPr>
            <w:r>
              <w:lastRenderedPageBreak/>
              <w:t>12</w:t>
            </w:r>
          </w:p>
        </w:tc>
        <w:tc>
          <w:tcPr>
            <w:tcW w:w="1763" w:type="dxa"/>
            <w:vAlign w:val="center"/>
          </w:tcPr>
          <w:p w14:paraId="0B5C50C3" w14:textId="1217724A" w:rsidR="00C15355" w:rsidRPr="0084635E" w:rsidRDefault="00C15355" w:rsidP="00C15355">
            <w:pPr>
              <w:pStyle w:val="ListParagraph"/>
              <w:spacing w:line="276" w:lineRule="auto"/>
              <w:ind w:left="0"/>
            </w:pPr>
            <w:r w:rsidRPr="00C15355">
              <w:t>Baterai</w:t>
            </w:r>
          </w:p>
        </w:tc>
        <w:tc>
          <w:tcPr>
            <w:tcW w:w="990" w:type="dxa"/>
            <w:vAlign w:val="center"/>
          </w:tcPr>
          <w:p w14:paraId="7FD310D0" w14:textId="7C5D8085" w:rsidR="00C15355" w:rsidRPr="00C64F9C" w:rsidRDefault="00C15355" w:rsidP="00C15355">
            <w:pPr>
              <w:pStyle w:val="ListParagraph"/>
              <w:spacing w:line="276" w:lineRule="auto"/>
              <w:ind w:left="0"/>
              <w:jc w:val="center"/>
            </w:pPr>
            <w:r>
              <w:t>1</w:t>
            </w:r>
          </w:p>
        </w:tc>
        <w:tc>
          <w:tcPr>
            <w:tcW w:w="3931" w:type="dxa"/>
            <w:vAlign w:val="center"/>
          </w:tcPr>
          <w:p w14:paraId="6F93017C" w14:textId="487A504D" w:rsidR="00C15355" w:rsidRDefault="00D37496" w:rsidP="00C15355">
            <w:pPr>
              <w:pStyle w:val="ListParagraph"/>
              <w:spacing w:line="276" w:lineRule="auto"/>
              <w:ind w:left="0"/>
            </w:pPr>
            <w:r w:rsidRPr="00F34EB3">
              <w:rPr>
                <w:szCs w:val="32"/>
              </w:rPr>
              <w:t>Sebagai penyedia daya bagai alat master dengan daya tampung  1000 Mah</w:t>
            </w:r>
            <w:r w:rsidRPr="00F34EB3">
              <w:rPr>
                <w:color w:val="FFFFFF" w:themeColor="background1"/>
                <w:szCs w:val="32"/>
              </w:rPr>
              <w:t>………………………</w:t>
            </w:r>
          </w:p>
        </w:tc>
      </w:tr>
      <w:tr w:rsidR="00C15355" w14:paraId="329029AE" w14:textId="77777777" w:rsidTr="001860E1">
        <w:tc>
          <w:tcPr>
            <w:tcW w:w="539" w:type="dxa"/>
            <w:vAlign w:val="center"/>
          </w:tcPr>
          <w:p w14:paraId="4EBEEE8B" w14:textId="414773EC" w:rsidR="00C15355" w:rsidRDefault="00C15355" w:rsidP="00C15355">
            <w:pPr>
              <w:pStyle w:val="ListParagraph"/>
              <w:spacing w:line="276" w:lineRule="auto"/>
              <w:ind w:left="0"/>
              <w:jc w:val="center"/>
            </w:pPr>
            <w:r>
              <w:t>13</w:t>
            </w:r>
          </w:p>
        </w:tc>
        <w:tc>
          <w:tcPr>
            <w:tcW w:w="1763" w:type="dxa"/>
            <w:vAlign w:val="center"/>
          </w:tcPr>
          <w:p w14:paraId="0DD22217" w14:textId="6B733012" w:rsidR="00C15355" w:rsidRPr="0084635E" w:rsidRDefault="00C15355" w:rsidP="00C15355">
            <w:pPr>
              <w:pStyle w:val="ListParagraph"/>
              <w:spacing w:line="276" w:lineRule="auto"/>
              <w:ind w:left="0"/>
            </w:pPr>
            <w:r>
              <w:t>Kotak x4</w:t>
            </w:r>
          </w:p>
        </w:tc>
        <w:tc>
          <w:tcPr>
            <w:tcW w:w="990" w:type="dxa"/>
            <w:vAlign w:val="center"/>
          </w:tcPr>
          <w:p w14:paraId="28A0BA0F" w14:textId="2A187A0F" w:rsidR="00C15355" w:rsidRPr="0084635E" w:rsidRDefault="00C15355" w:rsidP="00C15355">
            <w:pPr>
              <w:pStyle w:val="ListParagraph"/>
              <w:spacing w:line="276" w:lineRule="auto"/>
              <w:ind w:left="0"/>
              <w:jc w:val="center"/>
            </w:pPr>
            <w:r>
              <w:t>1</w:t>
            </w:r>
          </w:p>
        </w:tc>
        <w:tc>
          <w:tcPr>
            <w:tcW w:w="3931" w:type="dxa"/>
            <w:vAlign w:val="center"/>
          </w:tcPr>
          <w:p w14:paraId="51728CCB" w14:textId="437F317A" w:rsidR="00C15355" w:rsidRDefault="00C15355" w:rsidP="00C15355">
            <w:pPr>
              <w:pStyle w:val="ListParagraph"/>
              <w:spacing w:line="276" w:lineRule="auto"/>
              <w:ind w:left="0"/>
            </w:pPr>
            <w:r w:rsidRPr="0084635E">
              <w:t xml:space="preserve">Berfungsi sebagai tempat </w:t>
            </w:r>
            <w:r w:rsidR="00F34EB3">
              <w:t>master dan ditepatkan pada helm</w:t>
            </w:r>
          </w:p>
        </w:tc>
      </w:tr>
      <w:tr w:rsidR="00C15355" w14:paraId="726E6509" w14:textId="77777777" w:rsidTr="001860E1">
        <w:tc>
          <w:tcPr>
            <w:tcW w:w="539" w:type="dxa"/>
            <w:vAlign w:val="center"/>
          </w:tcPr>
          <w:p w14:paraId="375F28FC" w14:textId="724710C6" w:rsidR="00C15355" w:rsidRDefault="00C15355" w:rsidP="00C15355">
            <w:pPr>
              <w:pStyle w:val="ListParagraph"/>
              <w:spacing w:line="276" w:lineRule="auto"/>
              <w:ind w:left="0"/>
              <w:jc w:val="center"/>
            </w:pPr>
            <w:r>
              <w:t>14</w:t>
            </w:r>
          </w:p>
        </w:tc>
        <w:tc>
          <w:tcPr>
            <w:tcW w:w="1763" w:type="dxa"/>
            <w:vAlign w:val="center"/>
          </w:tcPr>
          <w:p w14:paraId="58B41B7F" w14:textId="7A15B347" w:rsidR="00C15355" w:rsidRDefault="00C15355" w:rsidP="00C15355">
            <w:pPr>
              <w:pStyle w:val="ListParagraph"/>
              <w:spacing w:line="276" w:lineRule="auto"/>
              <w:ind w:left="0"/>
            </w:pPr>
            <w:r>
              <w:rPr>
                <w:lang w:val="en-US"/>
              </w:rPr>
              <w:t>Kotak x3</w:t>
            </w:r>
          </w:p>
        </w:tc>
        <w:tc>
          <w:tcPr>
            <w:tcW w:w="990" w:type="dxa"/>
            <w:vAlign w:val="center"/>
          </w:tcPr>
          <w:p w14:paraId="7DF15F8D" w14:textId="080F6227" w:rsidR="00C15355" w:rsidRPr="00C64F9C" w:rsidRDefault="00C15355" w:rsidP="00C15355">
            <w:pPr>
              <w:pStyle w:val="ListParagraph"/>
              <w:spacing w:line="276" w:lineRule="auto"/>
              <w:ind w:left="0"/>
              <w:jc w:val="center"/>
            </w:pPr>
            <w:r>
              <w:t>1</w:t>
            </w:r>
          </w:p>
        </w:tc>
        <w:tc>
          <w:tcPr>
            <w:tcW w:w="3931" w:type="dxa"/>
            <w:vAlign w:val="center"/>
          </w:tcPr>
          <w:p w14:paraId="108FA9B6" w14:textId="59FEA574" w:rsidR="00C15355" w:rsidRDefault="00F34EB3" w:rsidP="00C15355">
            <w:pPr>
              <w:pStyle w:val="ListParagraph"/>
              <w:spacing w:line="276" w:lineRule="auto"/>
              <w:ind w:left="0"/>
            </w:pPr>
            <w:r w:rsidRPr="0084635E">
              <w:t>Berfungsi sebagai tempat</w:t>
            </w:r>
            <w:r>
              <w:t xml:space="preserve"> slave dan ditepatkan pada jok motor</w:t>
            </w:r>
          </w:p>
        </w:tc>
      </w:tr>
    </w:tbl>
    <w:p w14:paraId="1B1ADBB1" w14:textId="77777777" w:rsidR="001860E1" w:rsidRPr="001860E1" w:rsidRDefault="001860E1" w:rsidP="001860E1">
      <w:pPr>
        <w:pStyle w:val="ListParagraph"/>
        <w:ind w:left="709"/>
      </w:pPr>
    </w:p>
    <w:p w14:paraId="2E5B497F" w14:textId="32E1CA4E" w:rsidR="00365B88" w:rsidRDefault="00C64F9C" w:rsidP="00A12C9A">
      <w:pPr>
        <w:pStyle w:val="ListParagraph"/>
        <w:numPr>
          <w:ilvl w:val="0"/>
          <w:numId w:val="3"/>
        </w:numPr>
        <w:ind w:left="709"/>
      </w:pPr>
      <w:r>
        <w:rPr>
          <w:i/>
          <w:iCs/>
        </w:rPr>
        <w:t>Software</w:t>
      </w:r>
    </w:p>
    <w:tbl>
      <w:tblPr>
        <w:tblStyle w:val="TableGrid"/>
        <w:tblW w:w="7229" w:type="dxa"/>
        <w:tblInd w:w="704" w:type="dxa"/>
        <w:tblLook w:val="04A0" w:firstRow="1" w:lastRow="0" w:firstColumn="1" w:lastColumn="0" w:noHBand="0" w:noVBand="1"/>
      </w:tblPr>
      <w:tblGrid>
        <w:gridCol w:w="544"/>
        <w:gridCol w:w="1934"/>
        <w:gridCol w:w="4751"/>
      </w:tblGrid>
      <w:tr w:rsidR="00C64F9C" w14:paraId="4D7DF579" w14:textId="77777777" w:rsidTr="00503F44">
        <w:trPr>
          <w:trHeight w:val="299"/>
        </w:trPr>
        <w:tc>
          <w:tcPr>
            <w:tcW w:w="544" w:type="dxa"/>
            <w:vAlign w:val="center"/>
          </w:tcPr>
          <w:p w14:paraId="4DA28ACD" w14:textId="0ECE3C7E" w:rsidR="00C64F9C" w:rsidRPr="00C64F9C" w:rsidRDefault="00C64F9C" w:rsidP="00C64F9C">
            <w:pPr>
              <w:pStyle w:val="ListParagraph"/>
              <w:ind w:left="0"/>
              <w:jc w:val="center"/>
              <w:rPr>
                <w:b/>
                <w:bCs/>
              </w:rPr>
            </w:pPr>
            <w:r w:rsidRPr="00C64F9C">
              <w:rPr>
                <w:b/>
                <w:bCs/>
              </w:rPr>
              <w:t>No</w:t>
            </w:r>
          </w:p>
        </w:tc>
        <w:tc>
          <w:tcPr>
            <w:tcW w:w="1934" w:type="dxa"/>
            <w:vAlign w:val="center"/>
          </w:tcPr>
          <w:p w14:paraId="6FB3BE0D" w14:textId="341741F5" w:rsidR="00C64F9C" w:rsidRPr="00C64F9C" w:rsidRDefault="00C64F9C" w:rsidP="00C64F9C">
            <w:pPr>
              <w:pStyle w:val="ListParagraph"/>
              <w:ind w:left="0"/>
              <w:jc w:val="center"/>
              <w:rPr>
                <w:b/>
                <w:bCs/>
              </w:rPr>
            </w:pPr>
            <w:r w:rsidRPr="00C64F9C">
              <w:rPr>
                <w:b/>
                <w:bCs/>
              </w:rPr>
              <w:t>Nama Bahan</w:t>
            </w:r>
          </w:p>
        </w:tc>
        <w:tc>
          <w:tcPr>
            <w:tcW w:w="4751" w:type="dxa"/>
            <w:vAlign w:val="center"/>
          </w:tcPr>
          <w:p w14:paraId="5D8EE1EC" w14:textId="3E03357A" w:rsidR="00C64F9C" w:rsidRPr="00C64F9C" w:rsidRDefault="00C64F9C" w:rsidP="00C64F9C">
            <w:pPr>
              <w:pStyle w:val="ListParagraph"/>
              <w:ind w:left="0"/>
              <w:jc w:val="center"/>
              <w:rPr>
                <w:b/>
                <w:bCs/>
              </w:rPr>
            </w:pPr>
            <w:r w:rsidRPr="00C64F9C">
              <w:rPr>
                <w:b/>
                <w:bCs/>
              </w:rPr>
              <w:t>Keterangan</w:t>
            </w:r>
          </w:p>
        </w:tc>
      </w:tr>
      <w:tr w:rsidR="00503F44" w14:paraId="04FD1803" w14:textId="77777777" w:rsidTr="00503F44">
        <w:trPr>
          <w:trHeight w:val="674"/>
        </w:trPr>
        <w:tc>
          <w:tcPr>
            <w:tcW w:w="544" w:type="dxa"/>
            <w:vAlign w:val="center"/>
          </w:tcPr>
          <w:p w14:paraId="743EFB85" w14:textId="7B2EA0F7" w:rsidR="00503F44" w:rsidRDefault="00503F44" w:rsidP="00503F44">
            <w:pPr>
              <w:pStyle w:val="ListParagraph"/>
              <w:ind w:left="0"/>
              <w:jc w:val="center"/>
            </w:pPr>
            <w:r>
              <w:t>1</w:t>
            </w:r>
          </w:p>
        </w:tc>
        <w:tc>
          <w:tcPr>
            <w:tcW w:w="1934" w:type="dxa"/>
            <w:vAlign w:val="center"/>
          </w:tcPr>
          <w:p w14:paraId="2F4411FB" w14:textId="7E08D58B" w:rsidR="00503F44" w:rsidRDefault="00503F44" w:rsidP="00503F44">
            <w:pPr>
              <w:pStyle w:val="ListParagraph"/>
              <w:spacing w:line="276" w:lineRule="auto"/>
              <w:ind w:left="0"/>
              <w:jc w:val="both"/>
            </w:pPr>
            <w:r w:rsidRPr="00503F44">
              <w:rPr>
                <w:szCs w:val="32"/>
              </w:rPr>
              <w:t>Kodular</w:t>
            </w:r>
          </w:p>
        </w:tc>
        <w:tc>
          <w:tcPr>
            <w:tcW w:w="4751" w:type="dxa"/>
            <w:vAlign w:val="center"/>
          </w:tcPr>
          <w:p w14:paraId="61729CFA" w14:textId="1514F698" w:rsidR="00503F44" w:rsidRPr="00503F44" w:rsidRDefault="00503F44" w:rsidP="00503F44">
            <w:pPr>
              <w:pStyle w:val="ListParagraph"/>
              <w:spacing w:line="276" w:lineRule="auto"/>
              <w:ind w:left="0"/>
              <w:rPr>
                <w:szCs w:val="32"/>
              </w:rPr>
            </w:pPr>
            <w:r w:rsidRPr="00503F44">
              <w:rPr>
                <w:szCs w:val="32"/>
              </w:rPr>
              <w:t>Aplikasi untuk pembuatan aplikasi blok programing.</w:t>
            </w:r>
          </w:p>
        </w:tc>
      </w:tr>
      <w:tr w:rsidR="00503F44" w14:paraId="317F6519" w14:textId="77777777" w:rsidTr="00503F44">
        <w:trPr>
          <w:trHeight w:val="342"/>
        </w:trPr>
        <w:tc>
          <w:tcPr>
            <w:tcW w:w="544" w:type="dxa"/>
            <w:vAlign w:val="center"/>
          </w:tcPr>
          <w:p w14:paraId="7C8EE1DC" w14:textId="3F4D46E9" w:rsidR="00503F44" w:rsidRDefault="00503F44" w:rsidP="00503F44">
            <w:pPr>
              <w:pStyle w:val="ListParagraph"/>
              <w:ind w:left="0"/>
              <w:jc w:val="center"/>
            </w:pPr>
            <w:r>
              <w:t>2</w:t>
            </w:r>
          </w:p>
        </w:tc>
        <w:tc>
          <w:tcPr>
            <w:tcW w:w="1934" w:type="dxa"/>
            <w:vAlign w:val="center"/>
          </w:tcPr>
          <w:p w14:paraId="107BACA9" w14:textId="291D61BB" w:rsidR="00503F44" w:rsidRDefault="00503F44" w:rsidP="00503F44">
            <w:pPr>
              <w:pStyle w:val="ListParagraph"/>
              <w:spacing w:line="276" w:lineRule="auto"/>
              <w:ind w:left="0"/>
              <w:jc w:val="both"/>
            </w:pPr>
            <w:r w:rsidRPr="00503F44">
              <w:rPr>
                <w:i/>
                <w:iCs/>
                <w:szCs w:val="32"/>
              </w:rPr>
              <w:t>Software Arduino IDE</w:t>
            </w:r>
          </w:p>
        </w:tc>
        <w:tc>
          <w:tcPr>
            <w:tcW w:w="4751" w:type="dxa"/>
            <w:vAlign w:val="center"/>
          </w:tcPr>
          <w:p w14:paraId="739B8D0F" w14:textId="2985CCE1" w:rsidR="00503F44" w:rsidRDefault="00503F44" w:rsidP="00503F44">
            <w:pPr>
              <w:pStyle w:val="ListParagraph"/>
              <w:spacing w:line="276" w:lineRule="auto"/>
              <w:ind w:left="0"/>
              <w:jc w:val="both"/>
            </w:pPr>
            <w:r w:rsidRPr="00503F44">
              <w:rPr>
                <w:szCs w:val="32"/>
              </w:rPr>
              <w:t>Aplikasi untuk memprogram perangkat keras berupa modul IoT</w:t>
            </w:r>
          </w:p>
        </w:tc>
      </w:tr>
      <w:tr w:rsidR="00503F44" w14:paraId="27F3CCE1" w14:textId="77777777" w:rsidTr="00503F44">
        <w:trPr>
          <w:trHeight w:val="674"/>
        </w:trPr>
        <w:tc>
          <w:tcPr>
            <w:tcW w:w="544" w:type="dxa"/>
            <w:vAlign w:val="center"/>
          </w:tcPr>
          <w:p w14:paraId="7F56323D" w14:textId="6D7244A3" w:rsidR="00503F44" w:rsidRDefault="00503F44" w:rsidP="00503F44">
            <w:pPr>
              <w:pStyle w:val="ListParagraph"/>
              <w:ind w:left="0"/>
              <w:jc w:val="center"/>
            </w:pPr>
            <w:r>
              <w:t xml:space="preserve">3. </w:t>
            </w:r>
          </w:p>
        </w:tc>
        <w:tc>
          <w:tcPr>
            <w:tcW w:w="1934" w:type="dxa"/>
            <w:vAlign w:val="center"/>
          </w:tcPr>
          <w:p w14:paraId="28D25D46" w14:textId="47FD48D0" w:rsidR="00503F44" w:rsidRDefault="00503F44" w:rsidP="00503F44">
            <w:pPr>
              <w:pStyle w:val="ListParagraph"/>
              <w:spacing w:line="276" w:lineRule="auto"/>
              <w:ind w:left="0"/>
              <w:jc w:val="both"/>
            </w:pPr>
            <w:r w:rsidRPr="00503F44">
              <w:rPr>
                <w:szCs w:val="32"/>
              </w:rPr>
              <w:t>Google drive</w:t>
            </w:r>
          </w:p>
        </w:tc>
        <w:tc>
          <w:tcPr>
            <w:tcW w:w="4751" w:type="dxa"/>
            <w:vAlign w:val="center"/>
          </w:tcPr>
          <w:p w14:paraId="29511DDF" w14:textId="4C160810" w:rsidR="00503F44" w:rsidRDefault="00F34EB3" w:rsidP="00503F44">
            <w:pPr>
              <w:pStyle w:val="ListParagraph"/>
              <w:spacing w:line="276" w:lineRule="auto"/>
              <w:ind w:left="0"/>
              <w:jc w:val="both"/>
            </w:pPr>
            <w:r w:rsidRPr="00F34EB3">
              <w:rPr>
                <w:szCs w:val="32"/>
              </w:rPr>
              <w:t xml:space="preserve">Sebagai Database penyimpanan gambar yang di hasil kan dari ESP 32-CAM  </w:t>
            </w:r>
          </w:p>
        </w:tc>
      </w:tr>
      <w:tr w:rsidR="00503F44" w14:paraId="3313730B" w14:textId="77777777" w:rsidTr="00503F44">
        <w:trPr>
          <w:trHeight w:val="685"/>
        </w:trPr>
        <w:tc>
          <w:tcPr>
            <w:tcW w:w="544" w:type="dxa"/>
            <w:vAlign w:val="center"/>
          </w:tcPr>
          <w:p w14:paraId="01F3CB6A" w14:textId="0C3140E2" w:rsidR="00503F44" w:rsidRDefault="00503F44" w:rsidP="00503F44">
            <w:pPr>
              <w:pStyle w:val="ListParagraph"/>
              <w:ind w:left="0"/>
              <w:jc w:val="center"/>
            </w:pPr>
            <w:r>
              <w:t>4</w:t>
            </w:r>
          </w:p>
        </w:tc>
        <w:tc>
          <w:tcPr>
            <w:tcW w:w="1934" w:type="dxa"/>
            <w:vAlign w:val="center"/>
          </w:tcPr>
          <w:p w14:paraId="00CF5417" w14:textId="39955BD7" w:rsidR="00503F44" w:rsidRDefault="00503F44" w:rsidP="00503F44">
            <w:pPr>
              <w:pStyle w:val="ListParagraph"/>
              <w:spacing w:line="276" w:lineRule="auto"/>
              <w:ind w:left="0"/>
              <w:jc w:val="both"/>
            </w:pPr>
            <w:r w:rsidRPr="00503F44">
              <w:rPr>
                <w:szCs w:val="32"/>
              </w:rPr>
              <w:t>Google Scrip</w:t>
            </w:r>
          </w:p>
        </w:tc>
        <w:tc>
          <w:tcPr>
            <w:tcW w:w="4751" w:type="dxa"/>
            <w:vAlign w:val="center"/>
          </w:tcPr>
          <w:p w14:paraId="2CD99AC6" w14:textId="466BEBE5" w:rsidR="00503F44" w:rsidRDefault="00737ADF" w:rsidP="00503F44">
            <w:pPr>
              <w:pStyle w:val="ListParagraph"/>
              <w:spacing w:line="276" w:lineRule="auto"/>
              <w:ind w:left="0"/>
              <w:jc w:val="both"/>
            </w:pPr>
            <w:r w:rsidRPr="00737ADF">
              <w:rPr>
                <w:szCs w:val="32"/>
              </w:rPr>
              <w:t>Aplikasi berbasis web yang memprogram untuk menyimpan gambar di google drive</w:t>
            </w:r>
          </w:p>
        </w:tc>
      </w:tr>
      <w:tr w:rsidR="00503F44" w14:paraId="521C7404" w14:textId="77777777" w:rsidTr="00503F44">
        <w:trPr>
          <w:trHeight w:val="685"/>
        </w:trPr>
        <w:tc>
          <w:tcPr>
            <w:tcW w:w="544" w:type="dxa"/>
            <w:vAlign w:val="center"/>
          </w:tcPr>
          <w:p w14:paraId="2B4E227F" w14:textId="289BAEBF" w:rsidR="00503F44" w:rsidRDefault="00503F44" w:rsidP="00503F44">
            <w:pPr>
              <w:pStyle w:val="ListParagraph"/>
              <w:ind w:left="0"/>
              <w:jc w:val="center"/>
            </w:pPr>
            <w:r>
              <w:t>5</w:t>
            </w:r>
          </w:p>
        </w:tc>
        <w:tc>
          <w:tcPr>
            <w:tcW w:w="1934" w:type="dxa"/>
            <w:vAlign w:val="center"/>
          </w:tcPr>
          <w:p w14:paraId="6F8E1B3B" w14:textId="6E88D7AE" w:rsidR="00503F44" w:rsidRPr="00503F44" w:rsidRDefault="00503F44" w:rsidP="00503F44">
            <w:pPr>
              <w:pStyle w:val="ListParagraph"/>
              <w:spacing w:line="276" w:lineRule="auto"/>
              <w:ind w:left="0"/>
              <w:jc w:val="both"/>
              <w:rPr>
                <w:szCs w:val="32"/>
              </w:rPr>
            </w:pPr>
            <w:r w:rsidRPr="00503F44">
              <w:rPr>
                <w:szCs w:val="32"/>
              </w:rPr>
              <w:t>Firebase</w:t>
            </w:r>
          </w:p>
        </w:tc>
        <w:tc>
          <w:tcPr>
            <w:tcW w:w="4751" w:type="dxa"/>
            <w:vAlign w:val="center"/>
          </w:tcPr>
          <w:p w14:paraId="39B79002" w14:textId="06E89461" w:rsidR="00503F44" w:rsidRDefault="00503F44" w:rsidP="00503F44">
            <w:pPr>
              <w:pStyle w:val="ListParagraph"/>
              <w:spacing w:line="276" w:lineRule="auto"/>
              <w:ind w:left="0"/>
              <w:jc w:val="both"/>
            </w:pPr>
            <w:r w:rsidRPr="00503F44">
              <w:rPr>
                <w:szCs w:val="32"/>
              </w:rPr>
              <w:t>Sebagai Database penyimpanan data gps berupa longitude dan latitude.</w:t>
            </w:r>
          </w:p>
        </w:tc>
      </w:tr>
    </w:tbl>
    <w:p w14:paraId="374C5964" w14:textId="7343D7D4" w:rsidR="00E1304D" w:rsidRDefault="00E1304D" w:rsidP="00A12C9A">
      <w:pPr>
        <w:pStyle w:val="Heading2"/>
        <w:numPr>
          <w:ilvl w:val="0"/>
          <w:numId w:val="2"/>
        </w:numPr>
        <w:spacing w:line="360" w:lineRule="auto"/>
      </w:pPr>
      <w:bookmarkStart w:id="75" w:name="_Toc171944446"/>
      <w:r>
        <w:t>LANGKAH-LANGKAH PENGOPRASIAN SISTEM</w:t>
      </w:r>
      <w:bookmarkEnd w:id="75"/>
    </w:p>
    <w:p w14:paraId="1CE6697E" w14:textId="04E234D6" w:rsidR="00E1304D" w:rsidRDefault="006D5876" w:rsidP="00A12C9A">
      <w:pPr>
        <w:pStyle w:val="ListParagraph"/>
        <w:numPr>
          <w:ilvl w:val="0"/>
          <w:numId w:val="6"/>
        </w:numPr>
        <w:spacing w:line="360" w:lineRule="auto"/>
        <w:jc w:val="both"/>
      </w:pPr>
      <w:r>
        <w:t xml:space="preserve">Tekan </w:t>
      </w:r>
      <w:r w:rsidRPr="006D5876">
        <w:rPr>
          <w:i/>
          <w:iCs/>
        </w:rPr>
        <w:t>Switc</w:t>
      </w:r>
      <w:r>
        <w:t xml:space="preserve"> On</w:t>
      </w:r>
      <w:r w:rsidR="00A12C9A">
        <w:t xml:space="preserve"> </w:t>
      </w:r>
      <w:r w:rsidR="00A12C9A">
        <w:rPr>
          <w:i/>
          <w:iCs/>
        </w:rPr>
        <w:t xml:space="preserve">power </w:t>
      </w:r>
      <w:r w:rsidR="00A12C9A">
        <w:t>pada Node MCU</w:t>
      </w:r>
      <w:r>
        <w:t xml:space="preserve"> </w:t>
      </w:r>
      <w:r w:rsidRPr="006D5876">
        <w:rPr>
          <w:i/>
          <w:iCs/>
        </w:rPr>
        <w:t>master</w:t>
      </w:r>
      <w:r w:rsidR="00A12C9A">
        <w:t xml:space="preserve"> dan</w:t>
      </w:r>
      <w:r>
        <w:t xml:space="preserve"> Arduino </w:t>
      </w:r>
      <w:r w:rsidRPr="006D5876">
        <w:rPr>
          <w:i/>
          <w:iCs/>
        </w:rPr>
        <w:t>nano</w:t>
      </w:r>
      <w:r w:rsidR="00A12C9A" w:rsidRPr="006D5876">
        <w:rPr>
          <w:i/>
          <w:iCs/>
        </w:rPr>
        <w:t xml:space="preserve"> </w:t>
      </w:r>
      <w:r>
        <w:t>slave</w:t>
      </w:r>
      <w:r w:rsidR="00A12C9A">
        <w:t xml:space="preserve"> agar kedua perangkat dapat menyala.</w:t>
      </w:r>
    </w:p>
    <w:p w14:paraId="3A131B31" w14:textId="24154177" w:rsidR="00B21475" w:rsidRPr="00B21475" w:rsidRDefault="006D5876" w:rsidP="00B21475">
      <w:pPr>
        <w:pStyle w:val="ListParagraph"/>
        <w:numPr>
          <w:ilvl w:val="0"/>
          <w:numId w:val="6"/>
        </w:numPr>
        <w:spacing w:line="360" w:lineRule="auto"/>
        <w:jc w:val="both"/>
      </w:pPr>
      <w:r>
        <w:t xml:space="preserve">Letakan </w:t>
      </w:r>
      <w:r>
        <w:rPr>
          <w:i/>
          <w:iCs/>
        </w:rPr>
        <w:t xml:space="preserve">slave </w:t>
      </w:r>
      <w:r>
        <w:t xml:space="preserve">didalam </w:t>
      </w:r>
      <w:r w:rsidR="00773A0F">
        <w:t>Jok Motor</w:t>
      </w:r>
      <w:r w:rsidR="007D0965">
        <w:t xml:space="preserve"> nyalakan </w:t>
      </w:r>
      <w:r w:rsidR="007D0965">
        <w:rPr>
          <w:i/>
          <w:iCs/>
        </w:rPr>
        <w:t>switch on</w:t>
      </w:r>
      <w:r w:rsidR="007D0965">
        <w:t xml:space="preserve"> </w:t>
      </w:r>
      <w:r w:rsidR="001A2226">
        <w:t>.</w:t>
      </w:r>
    </w:p>
    <w:p w14:paraId="0E71F9E0" w14:textId="2D665A6E" w:rsidR="00B21475" w:rsidRDefault="00B21475" w:rsidP="00B21475">
      <w:pPr>
        <w:keepNext/>
        <w:spacing w:line="360" w:lineRule="auto"/>
        <w:jc w:val="center"/>
      </w:pPr>
      <w:r w:rsidRPr="00B21475">
        <w:rPr>
          <w:noProof/>
          <w:lang w:val="en-ID"/>
        </w:rPr>
        <w:drawing>
          <wp:inline distT="0" distB="0" distL="0" distR="0" wp14:anchorId="548F30F1" wp14:editId="22897912">
            <wp:extent cx="2868400" cy="2291442"/>
            <wp:effectExtent l="0" t="0" r="8255" b="0"/>
            <wp:docPr id="621322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910" t="25460" r="25304" b="35120"/>
                    <a:stretch/>
                  </pic:blipFill>
                  <pic:spPr bwMode="auto">
                    <a:xfrm>
                      <a:off x="0" y="0"/>
                      <a:ext cx="2959958" cy="2364584"/>
                    </a:xfrm>
                    <a:prstGeom prst="rect">
                      <a:avLst/>
                    </a:prstGeom>
                    <a:noFill/>
                    <a:ln>
                      <a:noFill/>
                    </a:ln>
                    <a:extLst>
                      <a:ext uri="{53640926-AAD7-44D8-BBD7-CCE9431645EC}">
                        <a14:shadowObscured xmlns:a14="http://schemas.microsoft.com/office/drawing/2010/main"/>
                      </a:ext>
                    </a:extLst>
                  </pic:spPr>
                </pic:pic>
              </a:graphicData>
            </a:graphic>
          </wp:inline>
        </w:drawing>
      </w:r>
    </w:p>
    <w:p w14:paraId="2D2C5C50" w14:textId="6A4A6352" w:rsidR="00B21475" w:rsidRPr="00B21475" w:rsidRDefault="00B21475" w:rsidP="00B21475">
      <w:pPr>
        <w:pStyle w:val="Caption"/>
        <w:ind w:left="567"/>
        <w:jc w:val="center"/>
        <w:rPr>
          <w:i w:val="0"/>
          <w:iCs w:val="0"/>
          <w:lang w:val="en-ID"/>
        </w:rPr>
      </w:pPr>
      <w:bookmarkStart w:id="76" w:name="_Toc175169810"/>
      <w:r w:rsidRPr="00B21475">
        <w:rPr>
          <w:i w:val="0"/>
          <w:iCs w:val="0"/>
        </w:rPr>
        <w:t xml:space="preserve">Gambar </w:t>
      </w:r>
      <w:r w:rsidRPr="00B21475">
        <w:rPr>
          <w:i w:val="0"/>
          <w:iCs w:val="0"/>
        </w:rPr>
        <w:fldChar w:fldCharType="begin"/>
      </w:r>
      <w:r w:rsidRPr="00B21475">
        <w:rPr>
          <w:i w:val="0"/>
          <w:iCs w:val="0"/>
        </w:rPr>
        <w:instrText xml:space="preserve"> SEQ Gambar \* ARABIC </w:instrText>
      </w:r>
      <w:r w:rsidRPr="00B21475">
        <w:rPr>
          <w:i w:val="0"/>
          <w:iCs w:val="0"/>
        </w:rPr>
        <w:fldChar w:fldCharType="separate"/>
      </w:r>
      <w:r w:rsidR="001D0A5D">
        <w:rPr>
          <w:i w:val="0"/>
          <w:iCs w:val="0"/>
          <w:noProof/>
        </w:rPr>
        <w:t>1</w:t>
      </w:r>
      <w:r w:rsidRPr="00B21475">
        <w:rPr>
          <w:i w:val="0"/>
          <w:iCs w:val="0"/>
        </w:rPr>
        <w:fldChar w:fldCharType="end"/>
      </w:r>
      <w:r w:rsidRPr="00B21475">
        <w:rPr>
          <w:i w:val="0"/>
          <w:iCs w:val="0"/>
        </w:rPr>
        <w:t xml:space="preserve"> Menyalakan </w:t>
      </w:r>
      <w:r w:rsidRPr="007D0965">
        <w:t>Slave</w:t>
      </w:r>
      <w:bookmarkEnd w:id="76"/>
    </w:p>
    <w:p w14:paraId="56E2AA23" w14:textId="1057150A" w:rsidR="001A2226" w:rsidRDefault="001A2226" w:rsidP="001A2226">
      <w:pPr>
        <w:pStyle w:val="ListParagraph"/>
        <w:numPr>
          <w:ilvl w:val="0"/>
          <w:numId w:val="6"/>
        </w:numPr>
        <w:spacing w:line="360" w:lineRule="auto"/>
        <w:jc w:val="both"/>
      </w:pPr>
      <w:r>
        <w:lastRenderedPageBreak/>
        <w:t xml:space="preserve">Buka aplikasi dan pilih </w:t>
      </w:r>
      <w:r w:rsidR="00773A0F">
        <w:t xml:space="preserve">Lokasi Helm untuk melihat indikasi helm hilang dan kordinat helm </w:t>
      </w:r>
      <w:r>
        <w:t>Gambar 1</w:t>
      </w:r>
      <w:r w:rsidR="00A06764">
        <w:t>.</w:t>
      </w:r>
    </w:p>
    <w:p w14:paraId="0BF4D66A" w14:textId="77777777" w:rsidR="00773A0F" w:rsidRDefault="00773A0F" w:rsidP="00773A0F">
      <w:pPr>
        <w:pStyle w:val="ListParagraph"/>
        <w:keepNext/>
        <w:spacing w:line="360" w:lineRule="auto"/>
        <w:jc w:val="center"/>
      </w:pPr>
      <w:r>
        <w:rPr>
          <w:noProof/>
        </w:rPr>
        <w:drawing>
          <wp:inline distT="0" distB="0" distL="0" distR="0" wp14:anchorId="67B98F13" wp14:editId="54B2CB34">
            <wp:extent cx="966946" cy="2148840"/>
            <wp:effectExtent l="0" t="0" r="0" b="0"/>
            <wp:docPr id="647472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3897" cy="2230956"/>
                    </a:xfrm>
                    <a:prstGeom prst="rect">
                      <a:avLst/>
                    </a:prstGeom>
                    <a:noFill/>
                    <a:ln>
                      <a:noFill/>
                    </a:ln>
                  </pic:spPr>
                </pic:pic>
              </a:graphicData>
            </a:graphic>
          </wp:inline>
        </w:drawing>
      </w:r>
    </w:p>
    <w:p w14:paraId="0A7B7F1D" w14:textId="6B467FB7" w:rsidR="001F413F" w:rsidRPr="001F413F" w:rsidRDefault="00773A0F" w:rsidP="001F413F">
      <w:pPr>
        <w:pStyle w:val="Caption"/>
        <w:ind w:left="567"/>
        <w:jc w:val="center"/>
        <w:rPr>
          <w:i w:val="0"/>
          <w:iCs w:val="0"/>
        </w:rPr>
      </w:pPr>
      <w:bookmarkStart w:id="77" w:name="_Toc175169811"/>
      <w:r w:rsidRPr="001F413F">
        <w:rPr>
          <w:i w:val="0"/>
          <w:iCs w:val="0"/>
        </w:rPr>
        <w:t xml:space="preserve">Gambar </w:t>
      </w:r>
      <w:r w:rsidRPr="001F413F">
        <w:rPr>
          <w:i w:val="0"/>
          <w:iCs w:val="0"/>
        </w:rPr>
        <w:fldChar w:fldCharType="begin"/>
      </w:r>
      <w:r w:rsidRPr="001F413F">
        <w:rPr>
          <w:i w:val="0"/>
          <w:iCs w:val="0"/>
        </w:rPr>
        <w:instrText xml:space="preserve"> SEQ Gambar \* ARABIC </w:instrText>
      </w:r>
      <w:r w:rsidRPr="001F413F">
        <w:rPr>
          <w:i w:val="0"/>
          <w:iCs w:val="0"/>
        </w:rPr>
        <w:fldChar w:fldCharType="separate"/>
      </w:r>
      <w:r w:rsidR="001D0A5D">
        <w:rPr>
          <w:i w:val="0"/>
          <w:iCs w:val="0"/>
          <w:noProof/>
        </w:rPr>
        <w:t>2</w:t>
      </w:r>
      <w:r w:rsidRPr="001F413F">
        <w:rPr>
          <w:i w:val="0"/>
          <w:iCs w:val="0"/>
        </w:rPr>
        <w:fldChar w:fldCharType="end"/>
      </w:r>
      <w:r w:rsidRPr="001F413F">
        <w:rPr>
          <w:i w:val="0"/>
          <w:iCs w:val="0"/>
        </w:rPr>
        <w:t xml:space="preserve"> Tampilan Indikasi Kemalingan dan kordinat helm</w:t>
      </w:r>
      <w:bookmarkEnd w:id="77"/>
    </w:p>
    <w:p w14:paraId="57738839" w14:textId="29EB98F6" w:rsidR="001F413F" w:rsidRDefault="001F413F" w:rsidP="001F413F">
      <w:pPr>
        <w:pStyle w:val="ListParagraph"/>
        <w:numPr>
          <w:ilvl w:val="0"/>
          <w:numId w:val="9"/>
        </w:numPr>
      </w:pPr>
      <w:r w:rsidRPr="001F413F">
        <w:t>Tanggal dan Waktu: Tertera di bagian atas, "Jumat, 12 Jul 2024 03:34:51 PM".</w:t>
      </w:r>
    </w:p>
    <w:p w14:paraId="52B07E54" w14:textId="638A6ECF" w:rsidR="001F413F" w:rsidRPr="001F413F" w:rsidRDefault="001F413F" w:rsidP="001F413F">
      <w:pPr>
        <w:pStyle w:val="ListParagraph"/>
        <w:numPr>
          <w:ilvl w:val="0"/>
          <w:numId w:val="9"/>
        </w:numPr>
        <w:rPr>
          <w:lang w:val="en-ID"/>
        </w:rPr>
      </w:pPr>
      <w:r w:rsidRPr="001F413F">
        <w:rPr>
          <w:lang w:val="en-ID"/>
        </w:rPr>
        <w:t>Ikon Lokasi: Di sebelah kiri teks waktu terdapat ikon lokasi berwarna merah.</w:t>
      </w:r>
    </w:p>
    <w:p w14:paraId="6B0CFD26" w14:textId="2B6C5F75" w:rsidR="001F413F" w:rsidRPr="001F413F" w:rsidRDefault="001F413F" w:rsidP="001F413F">
      <w:pPr>
        <w:pStyle w:val="ListParagraph"/>
        <w:numPr>
          <w:ilvl w:val="0"/>
          <w:numId w:val="9"/>
        </w:numPr>
        <w:rPr>
          <w:lang w:val="en-ID"/>
        </w:rPr>
      </w:pPr>
      <w:r w:rsidRPr="001F413F">
        <w:t>Peta Lokasi: Di tengah gambar terdapat peta yang menunjukkan posisi di mana helm tersebut berada, yang ditandai dengan pin merah di lokasi tertentu pada peta.</w:t>
      </w:r>
    </w:p>
    <w:p w14:paraId="1E77F651" w14:textId="59D024F2" w:rsidR="001F413F" w:rsidRPr="001F413F" w:rsidRDefault="001F413F" w:rsidP="001F413F">
      <w:pPr>
        <w:pStyle w:val="ListParagraph"/>
        <w:numPr>
          <w:ilvl w:val="0"/>
          <w:numId w:val="9"/>
        </w:numPr>
      </w:pPr>
      <w:r w:rsidRPr="001F413F">
        <w:t>Informasi Tambahan: Di bagian bawah gambar terdapat logo dan teks yang mungkin merujuk pada fungsi "HILANG" dan "</w:t>
      </w:r>
      <w:r>
        <w:t>Aman</w:t>
      </w:r>
      <w:r w:rsidRPr="001F413F">
        <w:t>", serta terdapat tautan Google Maps yang terletak di bagian bawah layar.</w:t>
      </w:r>
    </w:p>
    <w:p w14:paraId="6FD9F36A" w14:textId="388ED9EE" w:rsidR="001A2226" w:rsidRDefault="009242CA" w:rsidP="00860086">
      <w:pPr>
        <w:pStyle w:val="ListParagraph"/>
        <w:numPr>
          <w:ilvl w:val="0"/>
          <w:numId w:val="6"/>
        </w:numPr>
        <w:spacing w:before="240" w:line="360" w:lineRule="auto"/>
        <w:jc w:val="both"/>
      </w:pPr>
      <w:r>
        <w:t>Menu 2 pilih Pemantauan helm untuk melihat kondisi sekitar helm yang di ambil esp32cam Gambar 2</w:t>
      </w:r>
      <w:r w:rsidR="001A2226">
        <w:t>.</w:t>
      </w:r>
    </w:p>
    <w:p w14:paraId="304B7BF9" w14:textId="77777777" w:rsidR="009242CA" w:rsidRDefault="009242CA" w:rsidP="009242CA">
      <w:pPr>
        <w:pStyle w:val="ListParagraph"/>
        <w:keepNext/>
        <w:spacing w:before="240" w:line="360" w:lineRule="auto"/>
        <w:jc w:val="center"/>
      </w:pPr>
      <w:r>
        <w:rPr>
          <w:noProof/>
        </w:rPr>
        <w:drawing>
          <wp:inline distT="0" distB="0" distL="0" distR="0" wp14:anchorId="5B78FBD7" wp14:editId="53885FBE">
            <wp:extent cx="1010285" cy="2245151"/>
            <wp:effectExtent l="0" t="0" r="0" b="3175"/>
            <wp:docPr id="814744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8545" cy="2307953"/>
                    </a:xfrm>
                    <a:prstGeom prst="rect">
                      <a:avLst/>
                    </a:prstGeom>
                    <a:noFill/>
                    <a:ln>
                      <a:noFill/>
                    </a:ln>
                  </pic:spPr>
                </pic:pic>
              </a:graphicData>
            </a:graphic>
          </wp:inline>
        </w:drawing>
      </w:r>
    </w:p>
    <w:p w14:paraId="761DA016" w14:textId="6F73B077" w:rsidR="009242CA" w:rsidRDefault="009242CA" w:rsidP="009242CA">
      <w:pPr>
        <w:pStyle w:val="Caption"/>
        <w:ind w:left="426"/>
        <w:jc w:val="center"/>
        <w:rPr>
          <w:i w:val="0"/>
          <w:iCs w:val="0"/>
        </w:rPr>
      </w:pPr>
      <w:bookmarkStart w:id="78" w:name="_Toc175169812"/>
      <w:r w:rsidRPr="009242CA">
        <w:rPr>
          <w:i w:val="0"/>
          <w:iCs w:val="0"/>
        </w:rPr>
        <w:t xml:space="preserve">Gambar </w:t>
      </w:r>
      <w:r w:rsidRPr="009242CA">
        <w:rPr>
          <w:i w:val="0"/>
          <w:iCs w:val="0"/>
        </w:rPr>
        <w:fldChar w:fldCharType="begin"/>
      </w:r>
      <w:r w:rsidRPr="009242CA">
        <w:rPr>
          <w:i w:val="0"/>
          <w:iCs w:val="0"/>
        </w:rPr>
        <w:instrText xml:space="preserve"> SEQ Gambar \* ARABIC </w:instrText>
      </w:r>
      <w:r w:rsidRPr="009242CA">
        <w:rPr>
          <w:i w:val="0"/>
          <w:iCs w:val="0"/>
        </w:rPr>
        <w:fldChar w:fldCharType="separate"/>
      </w:r>
      <w:r w:rsidR="001D0A5D">
        <w:rPr>
          <w:i w:val="0"/>
          <w:iCs w:val="0"/>
          <w:noProof/>
        </w:rPr>
        <w:t>3</w:t>
      </w:r>
      <w:r w:rsidRPr="009242CA">
        <w:rPr>
          <w:i w:val="0"/>
          <w:iCs w:val="0"/>
        </w:rPr>
        <w:fldChar w:fldCharType="end"/>
      </w:r>
      <w:r w:rsidRPr="009242CA">
        <w:rPr>
          <w:i w:val="0"/>
          <w:iCs w:val="0"/>
        </w:rPr>
        <w:t xml:space="preserve"> Tampilan Sistem Pantau helm</w:t>
      </w:r>
      <w:bookmarkEnd w:id="78"/>
    </w:p>
    <w:p w14:paraId="52F19E08" w14:textId="6D6B87F8" w:rsidR="004029AE" w:rsidRDefault="004029AE" w:rsidP="004029AE">
      <w:pPr>
        <w:pStyle w:val="ListParagraph"/>
        <w:numPr>
          <w:ilvl w:val="0"/>
          <w:numId w:val="10"/>
        </w:numPr>
        <w:jc w:val="both"/>
      </w:pPr>
      <w:r w:rsidRPr="004029AE">
        <w:lastRenderedPageBreak/>
        <w:t>Daftar Gambar: Di bawah teks tersebut, terdapat daftar gambar yang ditampilkan dengan nama file yang mengikuti format tanggal dan waktu, misalnya "20240707-1335172.jpg". Setiap nama file juga diikuti dengan link atau path unik yang panjang, mungkin untuk penyimpanan di cloud</w:t>
      </w:r>
      <w:r>
        <w:t>.</w:t>
      </w:r>
    </w:p>
    <w:p w14:paraId="14E9F110" w14:textId="34D941AF" w:rsidR="004029AE" w:rsidRPr="004029AE" w:rsidRDefault="004029AE" w:rsidP="004029AE">
      <w:pPr>
        <w:pStyle w:val="ListParagraph"/>
        <w:numPr>
          <w:ilvl w:val="0"/>
          <w:numId w:val="10"/>
        </w:numPr>
        <w:jc w:val="both"/>
      </w:pPr>
      <w:r w:rsidRPr="004029AE">
        <w:t>Thumbnail: Di sebelah kiri setiap nama file, ada thumbnail dari gambar tersebut yang memberikan pratinjau kecil dari gambar yang diambil.</w:t>
      </w:r>
    </w:p>
    <w:p w14:paraId="275556C9" w14:textId="36733033" w:rsidR="00EC7132" w:rsidRDefault="00EC7132" w:rsidP="00EC7132">
      <w:pPr>
        <w:pStyle w:val="ListParagraph"/>
        <w:numPr>
          <w:ilvl w:val="0"/>
          <w:numId w:val="6"/>
        </w:numPr>
        <w:jc w:val="both"/>
      </w:pPr>
      <w:r>
        <w:t xml:space="preserve"> </w:t>
      </w:r>
      <w:r w:rsidR="004029AE">
        <w:t xml:space="preserve">Notifikasi Indikasi Kehilangan Helm </w:t>
      </w:r>
    </w:p>
    <w:p w14:paraId="1E975BB5" w14:textId="77777777" w:rsidR="004029AE" w:rsidRDefault="004029AE" w:rsidP="00EC7132">
      <w:pPr>
        <w:pStyle w:val="ListParagraph"/>
        <w:keepNext/>
        <w:jc w:val="center"/>
        <w:rPr>
          <w:noProof/>
        </w:rPr>
      </w:pPr>
    </w:p>
    <w:p w14:paraId="008D38C9" w14:textId="750D698E" w:rsidR="00EC7132" w:rsidRDefault="004029AE" w:rsidP="00EC7132">
      <w:pPr>
        <w:pStyle w:val="ListParagraph"/>
        <w:keepNext/>
        <w:jc w:val="center"/>
      </w:pPr>
      <w:r>
        <w:rPr>
          <w:noProof/>
        </w:rPr>
        <w:drawing>
          <wp:inline distT="0" distB="0" distL="0" distR="0" wp14:anchorId="283886DA" wp14:editId="6473FF75">
            <wp:extent cx="2267585" cy="2227385"/>
            <wp:effectExtent l="0" t="0" r="0" b="1905"/>
            <wp:docPr id="2080095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0467" b="25332"/>
                    <a:stretch/>
                  </pic:blipFill>
                  <pic:spPr bwMode="auto">
                    <a:xfrm>
                      <a:off x="0" y="0"/>
                      <a:ext cx="2269308" cy="2229077"/>
                    </a:xfrm>
                    <a:prstGeom prst="rect">
                      <a:avLst/>
                    </a:prstGeom>
                    <a:noFill/>
                    <a:ln>
                      <a:noFill/>
                    </a:ln>
                    <a:extLst>
                      <a:ext uri="{53640926-AAD7-44D8-BBD7-CCE9431645EC}">
                        <a14:shadowObscured xmlns:a14="http://schemas.microsoft.com/office/drawing/2010/main"/>
                      </a:ext>
                    </a:extLst>
                  </pic:spPr>
                </pic:pic>
              </a:graphicData>
            </a:graphic>
          </wp:inline>
        </w:drawing>
      </w:r>
    </w:p>
    <w:p w14:paraId="2A54A5C7" w14:textId="1D89BFA3" w:rsidR="00E868E3" w:rsidRDefault="00EC7132" w:rsidP="007F446A">
      <w:pPr>
        <w:pStyle w:val="Caption"/>
        <w:ind w:firstLine="720"/>
        <w:jc w:val="center"/>
        <w:rPr>
          <w:i w:val="0"/>
          <w:iCs w:val="0"/>
          <w:color w:val="auto"/>
          <w:sz w:val="20"/>
          <w:szCs w:val="20"/>
        </w:rPr>
      </w:pPr>
      <w:bookmarkStart w:id="79" w:name="_Toc171880890"/>
      <w:bookmarkStart w:id="80" w:name="_Toc175169813"/>
      <w:r w:rsidRPr="00EC7132">
        <w:rPr>
          <w:i w:val="0"/>
          <w:iCs w:val="0"/>
          <w:color w:val="auto"/>
          <w:sz w:val="20"/>
          <w:szCs w:val="20"/>
        </w:rPr>
        <w:t xml:space="preserve">Gambar </w:t>
      </w:r>
      <w:r w:rsidRPr="00EC7132">
        <w:rPr>
          <w:i w:val="0"/>
          <w:iCs w:val="0"/>
          <w:color w:val="auto"/>
          <w:sz w:val="20"/>
          <w:szCs w:val="20"/>
        </w:rPr>
        <w:fldChar w:fldCharType="begin"/>
      </w:r>
      <w:r w:rsidRPr="00EC7132">
        <w:rPr>
          <w:i w:val="0"/>
          <w:iCs w:val="0"/>
          <w:color w:val="auto"/>
          <w:sz w:val="20"/>
          <w:szCs w:val="20"/>
        </w:rPr>
        <w:instrText xml:space="preserve"> SEQ Gambar \* ARABIC </w:instrText>
      </w:r>
      <w:r w:rsidRPr="00EC7132">
        <w:rPr>
          <w:i w:val="0"/>
          <w:iCs w:val="0"/>
          <w:color w:val="auto"/>
          <w:sz w:val="20"/>
          <w:szCs w:val="20"/>
        </w:rPr>
        <w:fldChar w:fldCharType="separate"/>
      </w:r>
      <w:r w:rsidR="001D0A5D">
        <w:rPr>
          <w:i w:val="0"/>
          <w:iCs w:val="0"/>
          <w:noProof/>
          <w:color w:val="auto"/>
          <w:sz w:val="20"/>
          <w:szCs w:val="20"/>
        </w:rPr>
        <w:t>4</w:t>
      </w:r>
      <w:r w:rsidRPr="00EC7132">
        <w:rPr>
          <w:i w:val="0"/>
          <w:iCs w:val="0"/>
          <w:color w:val="auto"/>
          <w:sz w:val="20"/>
          <w:szCs w:val="20"/>
        </w:rPr>
        <w:fldChar w:fldCharType="end"/>
      </w:r>
      <w:r w:rsidRPr="00EC7132">
        <w:rPr>
          <w:i w:val="0"/>
          <w:iCs w:val="0"/>
          <w:color w:val="auto"/>
          <w:sz w:val="20"/>
          <w:szCs w:val="20"/>
        </w:rPr>
        <w:t>. Notifikasi yang Berhasil Dikirimkan</w:t>
      </w:r>
      <w:bookmarkEnd w:id="79"/>
      <w:bookmarkEnd w:id="80"/>
    </w:p>
    <w:p w14:paraId="0AC59213" w14:textId="06EAAB14" w:rsidR="00D41E1D" w:rsidRPr="004B708E" w:rsidRDefault="004B708E" w:rsidP="004B708E">
      <w:pPr>
        <w:pStyle w:val="ListParagraph"/>
        <w:numPr>
          <w:ilvl w:val="0"/>
          <w:numId w:val="12"/>
        </w:numPr>
        <w:jc w:val="both"/>
      </w:pPr>
      <w:r w:rsidRPr="004B708E">
        <w:t>Status Helm: terdapat teks "Status Helm" diikuti dengan "Hilang", yang menunjukkan bahwa helm yang dimaksud sedang dalam status hilang atau telah dicur</w:t>
      </w:r>
      <w:r w:rsidR="007D0965">
        <w:t>i.</w:t>
      </w:r>
    </w:p>
    <w:p w14:paraId="00027551" w14:textId="77777777" w:rsidR="00D41E1D" w:rsidRDefault="00D41E1D" w:rsidP="00D41E1D"/>
    <w:p w14:paraId="0D5E77E0" w14:textId="77777777" w:rsidR="00D41E1D" w:rsidRDefault="00D41E1D" w:rsidP="00D41E1D"/>
    <w:p w14:paraId="017CE384" w14:textId="77777777" w:rsidR="00D41E1D" w:rsidRDefault="00D41E1D" w:rsidP="00D41E1D"/>
    <w:p w14:paraId="79E09319" w14:textId="77777777" w:rsidR="00D41E1D" w:rsidRDefault="00D41E1D" w:rsidP="00D41E1D"/>
    <w:p w14:paraId="3E3F190F" w14:textId="77777777" w:rsidR="00D41E1D" w:rsidRDefault="00D41E1D" w:rsidP="00D41E1D"/>
    <w:p w14:paraId="311E6C75" w14:textId="77777777" w:rsidR="00D41E1D" w:rsidRDefault="00D41E1D" w:rsidP="00D41E1D"/>
    <w:p w14:paraId="2AA69F78" w14:textId="77777777" w:rsidR="00D41E1D" w:rsidRDefault="00D41E1D" w:rsidP="00D41E1D"/>
    <w:p w14:paraId="69A31414" w14:textId="77777777" w:rsidR="00D41E1D" w:rsidRDefault="00D41E1D" w:rsidP="00D41E1D"/>
    <w:p w14:paraId="64DA290E" w14:textId="77777777" w:rsidR="00D41E1D" w:rsidRDefault="00D41E1D" w:rsidP="00D41E1D"/>
    <w:p w14:paraId="690392C6" w14:textId="77777777" w:rsidR="001F413F" w:rsidRDefault="001F413F" w:rsidP="00D41E1D"/>
    <w:p w14:paraId="4E5F8553" w14:textId="77777777" w:rsidR="001F413F" w:rsidRPr="00D41E1D" w:rsidRDefault="001F413F" w:rsidP="00D41E1D"/>
    <w:p w14:paraId="0C689FE8" w14:textId="77777777" w:rsidR="00E868E3" w:rsidRPr="001340C2" w:rsidRDefault="00E868E3" w:rsidP="00A06764">
      <w:pPr>
        <w:pStyle w:val="Heading1"/>
      </w:pPr>
      <w:bookmarkStart w:id="81" w:name="_Toc171944447"/>
      <w:r w:rsidRPr="001340C2">
        <w:lastRenderedPageBreak/>
        <w:t>DAFTAR RIWAYAT HIDUP</w:t>
      </w:r>
      <w:bookmarkEnd w:id="81"/>
    </w:p>
    <w:p w14:paraId="24CB4E3E" w14:textId="3FA2D829" w:rsidR="00E868E3" w:rsidRDefault="004B708E" w:rsidP="00E868E3">
      <w:pPr>
        <w:pStyle w:val="Lampiran"/>
        <w:jc w:val="center"/>
        <w:rPr>
          <w:sz w:val="28"/>
          <w:szCs w:val="20"/>
        </w:rPr>
      </w:pPr>
      <w:ins w:id="82" w:author="Jingga Dewa" w:date="2024-07-28T04:01:00Z" w16du:dateUtc="2024-07-28T09:01:00Z">
        <w:r>
          <w:rPr>
            <w:noProof/>
          </w:rPr>
          <w:drawing>
            <wp:inline distT="0" distB="0" distL="0" distR="0" wp14:anchorId="7463EDF0" wp14:editId="24261803">
              <wp:extent cx="1219200" cy="1625599"/>
              <wp:effectExtent l="0" t="0" r="0" b="0"/>
              <wp:docPr id="840002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9200" cy="1625599"/>
                      </a:xfrm>
                      <a:prstGeom prst="rect">
                        <a:avLst/>
                      </a:prstGeom>
                      <a:noFill/>
                      <a:ln>
                        <a:noFill/>
                      </a:ln>
                    </pic:spPr>
                  </pic:pic>
                </a:graphicData>
              </a:graphic>
            </wp:inline>
          </w:drawing>
        </w:r>
      </w:ins>
    </w:p>
    <w:p w14:paraId="26855487" w14:textId="77777777" w:rsidR="00E868E3" w:rsidRPr="001340C2" w:rsidRDefault="00E868E3" w:rsidP="00E868E3">
      <w:pPr>
        <w:pStyle w:val="ListParagraph"/>
        <w:numPr>
          <w:ilvl w:val="0"/>
          <w:numId w:val="8"/>
        </w:numPr>
        <w:spacing w:line="240" w:lineRule="auto"/>
        <w:rPr>
          <w:b/>
          <w:bCs/>
        </w:rPr>
      </w:pPr>
      <w:r w:rsidRPr="001340C2">
        <w:rPr>
          <w:b/>
          <w:bCs/>
        </w:rPr>
        <w:t>DATA PRIBADI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94"/>
        <w:gridCol w:w="4526"/>
      </w:tblGrid>
      <w:tr w:rsidR="00E868E3" w14:paraId="665FC647" w14:textId="77777777" w:rsidTr="004D328F">
        <w:tc>
          <w:tcPr>
            <w:tcW w:w="2444" w:type="dxa"/>
          </w:tcPr>
          <w:p w14:paraId="640874C4" w14:textId="77777777" w:rsidR="00E868E3" w:rsidRPr="001340C2" w:rsidRDefault="00E868E3" w:rsidP="004D328F">
            <w:r w:rsidRPr="001340C2">
              <w:t>Nama Lengkap</w:t>
            </w:r>
          </w:p>
        </w:tc>
        <w:tc>
          <w:tcPr>
            <w:tcW w:w="294" w:type="dxa"/>
          </w:tcPr>
          <w:p w14:paraId="3374661C" w14:textId="77777777" w:rsidR="00E868E3" w:rsidRPr="001340C2" w:rsidRDefault="00E868E3" w:rsidP="004D328F">
            <w:pPr>
              <w:rPr>
                <w:sz w:val="28"/>
                <w:szCs w:val="20"/>
              </w:rPr>
            </w:pPr>
            <w:r w:rsidRPr="001340C2">
              <w:rPr>
                <w:sz w:val="28"/>
                <w:szCs w:val="20"/>
              </w:rPr>
              <w:t>:</w:t>
            </w:r>
          </w:p>
        </w:tc>
        <w:tc>
          <w:tcPr>
            <w:tcW w:w="4695" w:type="dxa"/>
          </w:tcPr>
          <w:p w14:paraId="137E1106" w14:textId="63C083FB" w:rsidR="00E868E3" w:rsidRPr="00555823" w:rsidRDefault="004B708E" w:rsidP="004D328F">
            <w:pPr>
              <w:rPr>
                <w:szCs w:val="18"/>
              </w:rPr>
            </w:pPr>
            <w:ins w:id="83" w:author="Jingga Dewa" w:date="2024-07-28T04:02:00Z" w16du:dateUtc="2024-07-28T09:02:00Z">
              <w:r>
                <w:rPr>
                  <w:bCs/>
                  <w:szCs w:val="48"/>
                </w:rPr>
                <w:t>Rafli Dewantoro</w:t>
              </w:r>
            </w:ins>
          </w:p>
        </w:tc>
      </w:tr>
      <w:tr w:rsidR="00E868E3" w14:paraId="054EF804" w14:textId="77777777" w:rsidTr="004D328F">
        <w:tc>
          <w:tcPr>
            <w:tcW w:w="2444" w:type="dxa"/>
          </w:tcPr>
          <w:p w14:paraId="03468D5B" w14:textId="1CFD93A0" w:rsidR="00E868E3" w:rsidRPr="001340C2" w:rsidRDefault="00E868E3" w:rsidP="004D328F">
            <w:r w:rsidRPr="001340C2">
              <w:t>Tempat, Tanggal</w:t>
            </w:r>
            <w:r w:rsidR="004D3F8E">
              <w:t xml:space="preserve"> </w:t>
            </w:r>
            <w:r w:rsidRPr="001340C2">
              <w:t>Lahir</w:t>
            </w:r>
            <w:r w:rsidR="004D3F8E">
              <w:t xml:space="preserve">    </w:t>
            </w:r>
          </w:p>
        </w:tc>
        <w:tc>
          <w:tcPr>
            <w:tcW w:w="294" w:type="dxa"/>
          </w:tcPr>
          <w:p w14:paraId="44A97D54" w14:textId="77777777" w:rsidR="00E868E3" w:rsidRPr="001340C2" w:rsidRDefault="00E868E3" w:rsidP="004D328F">
            <w:pPr>
              <w:rPr>
                <w:sz w:val="28"/>
                <w:szCs w:val="20"/>
              </w:rPr>
            </w:pPr>
            <w:r w:rsidRPr="001340C2">
              <w:rPr>
                <w:sz w:val="28"/>
                <w:szCs w:val="20"/>
              </w:rPr>
              <w:t>:</w:t>
            </w:r>
          </w:p>
        </w:tc>
        <w:tc>
          <w:tcPr>
            <w:tcW w:w="4695" w:type="dxa"/>
          </w:tcPr>
          <w:p w14:paraId="3539CBDF" w14:textId="1BFA6243" w:rsidR="00E868E3" w:rsidRPr="00555823" w:rsidRDefault="004B708E" w:rsidP="004D328F">
            <w:pPr>
              <w:rPr>
                <w:szCs w:val="18"/>
              </w:rPr>
            </w:pPr>
            <w:ins w:id="84" w:author="Jingga Dewa" w:date="2024-07-28T04:03:00Z" w16du:dateUtc="2024-07-28T09:03:00Z">
              <w:r>
                <w:rPr>
                  <w:bCs/>
                  <w:szCs w:val="48"/>
                </w:rPr>
                <w:t xml:space="preserve">Tarakan, </w:t>
              </w:r>
            </w:ins>
            <w:ins w:id="85" w:author="Jingga Dewa" w:date="2024-07-28T04:04:00Z" w16du:dateUtc="2024-07-28T09:04:00Z">
              <w:r>
                <w:rPr>
                  <w:bCs/>
                  <w:szCs w:val="48"/>
                </w:rPr>
                <w:t>13</w:t>
              </w:r>
            </w:ins>
            <w:ins w:id="86" w:author="Jingga Dewa" w:date="2024-07-28T04:03:00Z" w16du:dateUtc="2024-07-28T09:03:00Z">
              <w:r>
                <w:rPr>
                  <w:bCs/>
                  <w:szCs w:val="48"/>
                </w:rPr>
                <w:t xml:space="preserve"> September 2</w:t>
              </w:r>
            </w:ins>
            <w:ins w:id="87" w:author="Jingga Dewa" w:date="2024-07-28T04:04:00Z" w16du:dateUtc="2024-07-28T09:04:00Z">
              <w:r>
                <w:rPr>
                  <w:bCs/>
                  <w:szCs w:val="48"/>
                </w:rPr>
                <w:t>002</w:t>
              </w:r>
            </w:ins>
          </w:p>
        </w:tc>
      </w:tr>
      <w:tr w:rsidR="00E868E3" w14:paraId="015E3D61" w14:textId="77777777" w:rsidTr="004D328F">
        <w:tc>
          <w:tcPr>
            <w:tcW w:w="2444" w:type="dxa"/>
          </w:tcPr>
          <w:p w14:paraId="418D684D" w14:textId="77777777" w:rsidR="00E868E3" w:rsidRPr="001340C2" w:rsidRDefault="00E868E3" w:rsidP="004D328F">
            <w:r w:rsidRPr="001340C2">
              <w:t>Jenis Kelamin</w:t>
            </w:r>
          </w:p>
        </w:tc>
        <w:tc>
          <w:tcPr>
            <w:tcW w:w="294" w:type="dxa"/>
          </w:tcPr>
          <w:p w14:paraId="68E72A50" w14:textId="77777777" w:rsidR="00E868E3" w:rsidRPr="001340C2" w:rsidRDefault="00E868E3" w:rsidP="004D328F">
            <w:pPr>
              <w:rPr>
                <w:sz w:val="28"/>
                <w:szCs w:val="20"/>
              </w:rPr>
            </w:pPr>
            <w:r w:rsidRPr="001340C2">
              <w:rPr>
                <w:sz w:val="28"/>
                <w:szCs w:val="20"/>
              </w:rPr>
              <w:t>:</w:t>
            </w:r>
          </w:p>
        </w:tc>
        <w:tc>
          <w:tcPr>
            <w:tcW w:w="4695" w:type="dxa"/>
          </w:tcPr>
          <w:p w14:paraId="074F1ED3" w14:textId="77777777" w:rsidR="00E868E3" w:rsidRPr="00555823" w:rsidRDefault="00E868E3" w:rsidP="004D328F">
            <w:pPr>
              <w:rPr>
                <w:szCs w:val="18"/>
              </w:rPr>
            </w:pPr>
            <w:r>
              <w:rPr>
                <w:szCs w:val="18"/>
              </w:rPr>
              <w:t>Laki-laki</w:t>
            </w:r>
          </w:p>
        </w:tc>
      </w:tr>
      <w:tr w:rsidR="00E868E3" w14:paraId="2529889F" w14:textId="77777777" w:rsidTr="004D328F">
        <w:tc>
          <w:tcPr>
            <w:tcW w:w="2444" w:type="dxa"/>
          </w:tcPr>
          <w:p w14:paraId="1765529C" w14:textId="77777777" w:rsidR="00E868E3" w:rsidRPr="001340C2" w:rsidRDefault="00E868E3" w:rsidP="004D328F">
            <w:r w:rsidRPr="001340C2">
              <w:t>Kewarganegaraan</w:t>
            </w:r>
          </w:p>
        </w:tc>
        <w:tc>
          <w:tcPr>
            <w:tcW w:w="294" w:type="dxa"/>
          </w:tcPr>
          <w:p w14:paraId="251EF022" w14:textId="77777777" w:rsidR="00E868E3" w:rsidRPr="001340C2" w:rsidRDefault="00E868E3" w:rsidP="004D328F">
            <w:pPr>
              <w:rPr>
                <w:sz w:val="28"/>
                <w:szCs w:val="20"/>
              </w:rPr>
            </w:pPr>
            <w:r w:rsidRPr="001340C2">
              <w:rPr>
                <w:sz w:val="28"/>
                <w:szCs w:val="20"/>
              </w:rPr>
              <w:t>:</w:t>
            </w:r>
          </w:p>
        </w:tc>
        <w:tc>
          <w:tcPr>
            <w:tcW w:w="4695" w:type="dxa"/>
          </w:tcPr>
          <w:p w14:paraId="2EEF15F1" w14:textId="77777777" w:rsidR="00E868E3" w:rsidRPr="00555823" w:rsidRDefault="00E868E3" w:rsidP="004D328F">
            <w:pPr>
              <w:rPr>
                <w:szCs w:val="18"/>
              </w:rPr>
            </w:pPr>
            <w:r>
              <w:rPr>
                <w:szCs w:val="18"/>
              </w:rPr>
              <w:t>Indonesia</w:t>
            </w:r>
          </w:p>
        </w:tc>
      </w:tr>
      <w:tr w:rsidR="00E868E3" w14:paraId="5EDA4D19" w14:textId="77777777" w:rsidTr="004D328F">
        <w:tc>
          <w:tcPr>
            <w:tcW w:w="2444" w:type="dxa"/>
          </w:tcPr>
          <w:p w14:paraId="456AF139" w14:textId="77777777" w:rsidR="00E868E3" w:rsidRPr="001340C2" w:rsidRDefault="00E868E3" w:rsidP="004D328F">
            <w:r w:rsidRPr="001340C2">
              <w:t>Agama</w:t>
            </w:r>
          </w:p>
        </w:tc>
        <w:tc>
          <w:tcPr>
            <w:tcW w:w="294" w:type="dxa"/>
          </w:tcPr>
          <w:p w14:paraId="32B4F568" w14:textId="77777777" w:rsidR="00E868E3" w:rsidRPr="001340C2" w:rsidRDefault="00E868E3" w:rsidP="004D328F">
            <w:pPr>
              <w:rPr>
                <w:sz w:val="28"/>
                <w:szCs w:val="20"/>
              </w:rPr>
            </w:pPr>
            <w:r w:rsidRPr="001340C2">
              <w:rPr>
                <w:sz w:val="28"/>
                <w:szCs w:val="20"/>
              </w:rPr>
              <w:t>:</w:t>
            </w:r>
          </w:p>
        </w:tc>
        <w:tc>
          <w:tcPr>
            <w:tcW w:w="4695" w:type="dxa"/>
          </w:tcPr>
          <w:p w14:paraId="633762E8" w14:textId="77777777" w:rsidR="00E868E3" w:rsidRPr="00555823" w:rsidRDefault="00E868E3" w:rsidP="004D328F">
            <w:pPr>
              <w:rPr>
                <w:szCs w:val="18"/>
              </w:rPr>
            </w:pPr>
            <w:r>
              <w:rPr>
                <w:szCs w:val="18"/>
              </w:rPr>
              <w:t>Islam</w:t>
            </w:r>
          </w:p>
        </w:tc>
      </w:tr>
      <w:tr w:rsidR="00E868E3" w14:paraId="185F0833" w14:textId="77777777" w:rsidTr="004D328F">
        <w:tc>
          <w:tcPr>
            <w:tcW w:w="2444" w:type="dxa"/>
          </w:tcPr>
          <w:p w14:paraId="77CCAAB8" w14:textId="77777777" w:rsidR="00E868E3" w:rsidRPr="001340C2" w:rsidRDefault="00E868E3" w:rsidP="004D328F">
            <w:r w:rsidRPr="001340C2">
              <w:t>Alamat</w:t>
            </w:r>
          </w:p>
        </w:tc>
        <w:tc>
          <w:tcPr>
            <w:tcW w:w="294" w:type="dxa"/>
          </w:tcPr>
          <w:p w14:paraId="01BE519A" w14:textId="77777777" w:rsidR="00E868E3" w:rsidRPr="001340C2" w:rsidRDefault="00E868E3" w:rsidP="004D328F">
            <w:pPr>
              <w:rPr>
                <w:sz w:val="28"/>
                <w:szCs w:val="20"/>
              </w:rPr>
            </w:pPr>
            <w:r w:rsidRPr="001340C2">
              <w:rPr>
                <w:sz w:val="28"/>
                <w:szCs w:val="20"/>
              </w:rPr>
              <w:t>:</w:t>
            </w:r>
          </w:p>
        </w:tc>
        <w:tc>
          <w:tcPr>
            <w:tcW w:w="4695" w:type="dxa"/>
          </w:tcPr>
          <w:p w14:paraId="7D4D450D" w14:textId="0D0CBD22" w:rsidR="00E868E3" w:rsidRPr="00555823" w:rsidRDefault="004B708E" w:rsidP="004D328F">
            <w:pPr>
              <w:rPr>
                <w:szCs w:val="18"/>
              </w:rPr>
            </w:pPr>
            <w:ins w:id="88" w:author="Jingga Dewa" w:date="2024-07-28T04:05:00Z" w16du:dateUtc="2024-07-28T09:05:00Z">
              <w:r>
                <w:rPr>
                  <w:bCs/>
                  <w:szCs w:val="48"/>
                </w:rPr>
                <w:t>Jl.</w:t>
              </w:r>
            </w:ins>
            <w:ins w:id="89" w:author="Jingga Dewa" w:date="2024-07-28T04:06:00Z" w16du:dateUtc="2024-07-28T09:06:00Z">
              <w:r>
                <w:rPr>
                  <w:bCs/>
                  <w:szCs w:val="48"/>
                </w:rPr>
                <w:t xml:space="preserve"> Wahab Syahrani NO 87</w:t>
              </w:r>
            </w:ins>
            <w:ins w:id="90" w:author="Jingga Dewa" w:date="2024-07-28T04:07:00Z" w16du:dateUtc="2024-07-28T09:07:00Z">
              <w:r>
                <w:rPr>
                  <w:bCs/>
                  <w:szCs w:val="48"/>
                </w:rPr>
                <w:t xml:space="preserve"> kec. Tanah Grogot, Kota Tanah Grogot</w:t>
              </w:r>
            </w:ins>
          </w:p>
        </w:tc>
      </w:tr>
      <w:tr w:rsidR="00E868E3" w14:paraId="5E3B50AB" w14:textId="77777777" w:rsidTr="004D328F">
        <w:tc>
          <w:tcPr>
            <w:tcW w:w="2444" w:type="dxa"/>
          </w:tcPr>
          <w:p w14:paraId="10CA5C7B" w14:textId="77777777" w:rsidR="00E868E3" w:rsidRPr="00555823" w:rsidRDefault="00E868E3" w:rsidP="004D328F">
            <w:r w:rsidRPr="00555823">
              <w:t>No. Telepon</w:t>
            </w:r>
          </w:p>
        </w:tc>
        <w:tc>
          <w:tcPr>
            <w:tcW w:w="294" w:type="dxa"/>
          </w:tcPr>
          <w:p w14:paraId="3E4A86E4" w14:textId="77777777" w:rsidR="00E868E3" w:rsidRPr="001340C2" w:rsidRDefault="00E868E3" w:rsidP="004D328F">
            <w:pPr>
              <w:rPr>
                <w:sz w:val="28"/>
                <w:szCs w:val="20"/>
              </w:rPr>
            </w:pPr>
            <w:r w:rsidRPr="001340C2">
              <w:rPr>
                <w:sz w:val="28"/>
                <w:szCs w:val="20"/>
              </w:rPr>
              <w:t>:</w:t>
            </w:r>
          </w:p>
        </w:tc>
        <w:tc>
          <w:tcPr>
            <w:tcW w:w="4695" w:type="dxa"/>
          </w:tcPr>
          <w:p w14:paraId="4C25B91C" w14:textId="4B71C853" w:rsidR="00E868E3" w:rsidRPr="00555823" w:rsidRDefault="00E868E3" w:rsidP="004D328F">
            <w:pPr>
              <w:rPr>
                <w:szCs w:val="18"/>
              </w:rPr>
            </w:pPr>
            <w:r>
              <w:rPr>
                <w:szCs w:val="18"/>
              </w:rPr>
              <w:t>08</w:t>
            </w:r>
            <w:r w:rsidR="004B708E">
              <w:rPr>
                <w:szCs w:val="18"/>
              </w:rPr>
              <w:t>5386401900</w:t>
            </w:r>
          </w:p>
        </w:tc>
      </w:tr>
      <w:tr w:rsidR="00E868E3" w14:paraId="390C6B45" w14:textId="77777777" w:rsidTr="004D328F">
        <w:tc>
          <w:tcPr>
            <w:tcW w:w="2444" w:type="dxa"/>
          </w:tcPr>
          <w:p w14:paraId="2492A6BC" w14:textId="77777777" w:rsidR="00E868E3" w:rsidRPr="00555823" w:rsidRDefault="00E868E3" w:rsidP="004D328F">
            <w:pPr>
              <w:rPr>
                <w:i/>
                <w:iCs/>
              </w:rPr>
            </w:pPr>
            <w:r w:rsidRPr="00555823">
              <w:rPr>
                <w:i/>
                <w:iCs/>
              </w:rPr>
              <w:t>Email</w:t>
            </w:r>
          </w:p>
        </w:tc>
        <w:tc>
          <w:tcPr>
            <w:tcW w:w="294" w:type="dxa"/>
          </w:tcPr>
          <w:p w14:paraId="29134261" w14:textId="77777777" w:rsidR="00E868E3" w:rsidRPr="001340C2" w:rsidRDefault="00E868E3" w:rsidP="004D328F">
            <w:pPr>
              <w:rPr>
                <w:sz w:val="28"/>
                <w:szCs w:val="20"/>
              </w:rPr>
            </w:pPr>
            <w:r w:rsidRPr="001340C2">
              <w:rPr>
                <w:sz w:val="28"/>
                <w:szCs w:val="20"/>
              </w:rPr>
              <w:t>:</w:t>
            </w:r>
          </w:p>
        </w:tc>
        <w:tc>
          <w:tcPr>
            <w:tcW w:w="4695" w:type="dxa"/>
          </w:tcPr>
          <w:p w14:paraId="62E65309" w14:textId="1E627F54" w:rsidR="00E868E3" w:rsidRPr="00555823" w:rsidRDefault="004B708E" w:rsidP="004D328F">
            <w:pPr>
              <w:rPr>
                <w:szCs w:val="18"/>
              </w:rPr>
            </w:pPr>
            <w:ins w:id="91" w:author="Jingga Dewa" w:date="2024-07-28T04:07:00Z" w16du:dateUtc="2024-07-28T09:07:00Z">
              <w:r w:rsidRPr="006C2624">
                <w:rPr>
                  <w:bCs/>
                  <w:color w:val="5B9BD5" w:themeColor="accent5"/>
                  <w:szCs w:val="48"/>
                  <w:u w:val="single"/>
                  <w:rPrChange w:id="92" w:author="Jingga Dewa" w:date="2024-07-28T04:08:00Z" w16du:dateUtc="2024-07-28T09:08:00Z">
                    <w:rPr>
                      <w:bCs/>
                      <w:szCs w:val="48"/>
                    </w:rPr>
                  </w:rPrChange>
                </w:rPr>
                <w:t>wasedaboy302@gmailc.om</w:t>
              </w:r>
            </w:ins>
          </w:p>
        </w:tc>
      </w:tr>
    </w:tbl>
    <w:p w14:paraId="2C7BF83B" w14:textId="77777777" w:rsidR="00E868E3" w:rsidRDefault="00E868E3" w:rsidP="00E868E3">
      <w:pPr>
        <w:pStyle w:val="Lampiran"/>
        <w:spacing w:before="0" w:after="0"/>
        <w:ind w:left="720"/>
        <w:jc w:val="left"/>
        <w:rPr>
          <w:sz w:val="28"/>
          <w:szCs w:val="20"/>
        </w:rPr>
      </w:pPr>
    </w:p>
    <w:p w14:paraId="2AEEB1D2" w14:textId="77777777" w:rsidR="00E868E3" w:rsidRDefault="00E868E3" w:rsidP="00E868E3">
      <w:pPr>
        <w:pStyle w:val="ListParagraph"/>
        <w:numPr>
          <w:ilvl w:val="0"/>
          <w:numId w:val="8"/>
        </w:numPr>
      </w:pPr>
      <w:r>
        <w:t>RIWAYAT PENDIDIKAN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465"/>
        <w:gridCol w:w="2356"/>
      </w:tblGrid>
      <w:tr w:rsidR="00E868E3" w14:paraId="1384AEEB" w14:textId="77777777" w:rsidTr="004B708E">
        <w:tc>
          <w:tcPr>
            <w:tcW w:w="396" w:type="dxa"/>
          </w:tcPr>
          <w:p w14:paraId="06C7E519" w14:textId="59ACB482" w:rsidR="00E868E3" w:rsidRDefault="004B708E" w:rsidP="004D328F">
            <w:r>
              <w:t>1</w:t>
            </w:r>
            <w:r w:rsidR="00E868E3">
              <w:t>.</w:t>
            </w:r>
          </w:p>
        </w:tc>
        <w:tc>
          <w:tcPr>
            <w:tcW w:w="4465" w:type="dxa"/>
          </w:tcPr>
          <w:p w14:paraId="3DAC9FBD" w14:textId="1C7B9F09" w:rsidR="00E868E3" w:rsidRDefault="00B56E7C" w:rsidP="004D328F">
            <w:ins w:id="93" w:author="Jingga Dewa" w:date="2024-07-28T04:09:00Z" w16du:dateUtc="2024-07-28T09:09:00Z">
              <w:r>
                <w:rPr>
                  <w:bCs/>
                  <w:szCs w:val="48"/>
                </w:rPr>
                <w:t>SD N</w:t>
              </w:r>
            </w:ins>
            <w:r w:rsidR="00ED697F">
              <w:rPr>
                <w:bCs/>
                <w:szCs w:val="48"/>
              </w:rPr>
              <w:t>egeri</w:t>
            </w:r>
            <w:ins w:id="94" w:author="Jingga Dewa" w:date="2024-07-28T04:09:00Z" w16du:dateUtc="2024-07-28T09:09:00Z">
              <w:r>
                <w:rPr>
                  <w:bCs/>
                  <w:szCs w:val="48"/>
                </w:rPr>
                <w:t xml:space="preserve"> 014 Tanah Grogot</w:t>
              </w:r>
            </w:ins>
            <w:ins w:id="95" w:author="Jingga Dewa" w:date="2024-07-28T04:13:00Z" w16du:dateUtc="2024-07-28T09:13:00Z">
              <w:r>
                <w:rPr>
                  <w:bCs/>
                  <w:szCs w:val="48"/>
                </w:rPr>
                <w:tab/>
              </w:r>
            </w:ins>
          </w:p>
        </w:tc>
        <w:tc>
          <w:tcPr>
            <w:tcW w:w="2356" w:type="dxa"/>
          </w:tcPr>
          <w:p w14:paraId="2278E8B8" w14:textId="77777777" w:rsidR="00E868E3" w:rsidRDefault="00E868E3" w:rsidP="004D328F">
            <w:pPr>
              <w:jc w:val="center"/>
            </w:pPr>
            <w:bookmarkStart w:id="96" w:name="_Hlk175150895"/>
            <w:r>
              <w:t>2008-2014</w:t>
            </w:r>
            <w:bookmarkEnd w:id="96"/>
          </w:p>
        </w:tc>
      </w:tr>
      <w:tr w:rsidR="00E868E3" w14:paraId="4B5D7328" w14:textId="77777777" w:rsidTr="004B708E">
        <w:tc>
          <w:tcPr>
            <w:tcW w:w="396" w:type="dxa"/>
          </w:tcPr>
          <w:p w14:paraId="64371934" w14:textId="7A36D855" w:rsidR="00E868E3" w:rsidRDefault="004B708E" w:rsidP="004D328F">
            <w:r>
              <w:t>2</w:t>
            </w:r>
            <w:r w:rsidR="00E868E3">
              <w:t>.</w:t>
            </w:r>
          </w:p>
        </w:tc>
        <w:tc>
          <w:tcPr>
            <w:tcW w:w="4465" w:type="dxa"/>
          </w:tcPr>
          <w:p w14:paraId="30CEC3B2" w14:textId="0D42EF72" w:rsidR="00E868E3" w:rsidRDefault="004B708E" w:rsidP="004D328F">
            <w:ins w:id="97" w:author="Jingga Dewa" w:date="2024-07-28T04:09:00Z" w16du:dateUtc="2024-07-28T09:09:00Z">
              <w:r>
                <w:rPr>
                  <w:bCs/>
                  <w:szCs w:val="48"/>
                </w:rPr>
                <w:t>SMPN 2 Tanah Grogot</w:t>
              </w:r>
            </w:ins>
            <w:ins w:id="98" w:author="Jingga Dewa" w:date="2024-07-28T04:11:00Z" w16du:dateUtc="2024-07-28T09:11:00Z">
              <w:r>
                <w:rPr>
                  <w:bCs/>
                  <w:szCs w:val="48"/>
                </w:rPr>
                <w:tab/>
              </w:r>
            </w:ins>
          </w:p>
        </w:tc>
        <w:tc>
          <w:tcPr>
            <w:tcW w:w="2356" w:type="dxa"/>
          </w:tcPr>
          <w:p w14:paraId="07365B69" w14:textId="77777777" w:rsidR="00E868E3" w:rsidRDefault="00E868E3" w:rsidP="004D328F">
            <w:pPr>
              <w:jc w:val="center"/>
            </w:pPr>
            <w:bookmarkStart w:id="99" w:name="_Hlk175150903"/>
            <w:r>
              <w:t>2014-2016</w:t>
            </w:r>
            <w:bookmarkEnd w:id="99"/>
          </w:p>
        </w:tc>
      </w:tr>
      <w:tr w:rsidR="00E868E3" w14:paraId="5AD9F00C" w14:textId="77777777" w:rsidTr="004B708E">
        <w:tc>
          <w:tcPr>
            <w:tcW w:w="396" w:type="dxa"/>
          </w:tcPr>
          <w:p w14:paraId="5B179F38" w14:textId="5FCE5AA6" w:rsidR="00E868E3" w:rsidRDefault="004B708E" w:rsidP="004D328F">
            <w:r>
              <w:t>3</w:t>
            </w:r>
            <w:r w:rsidR="00E868E3">
              <w:t>.</w:t>
            </w:r>
          </w:p>
        </w:tc>
        <w:tc>
          <w:tcPr>
            <w:tcW w:w="4465" w:type="dxa"/>
          </w:tcPr>
          <w:p w14:paraId="34441171" w14:textId="5B838A56" w:rsidR="00E868E3" w:rsidRDefault="004B708E" w:rsidP="004D328F">
            <w:ins w:id="100" w:author="Jingga Dewa" w:date="2024-07-28T04:09:00Z" w16du:dateUtc="2024-07-28T09:09:00Z">
              <w:r>
                <w:rPr>
                  <w:bCs/>
                  <w:szCs w:val="48"/>
                </w:rPr>
                <w:t>SMK</w:t>
              </w:r>
            </w:ins>
            <w:r w:rsidR="00B56E7C">
              <w:rPr>
                <w:bCs/>
                <w:szCs w:val="48"/>
              </w:rPr>
              <w:t>N</w:t>
            </w:r>
            <w:ins w:id="101" w:author="Jingga Dewa" w:date="2024-07-28T04:09:00Z" w16du:dateUtc="2024-07-28T09:09:00Z">
              <w:r>
                <w:rPr>
                  <w:bCs/>
                  <w:szCs w:val="48"/>
                </w:rPr>
                <w:t xml:space="preserve"> 1 Tanah Grogot</w:t>
              </w:r>
            </w:ins>
            <w:ins w:id="102" w:author="Jingga Dewa" w:date="2024-07-28T04:10:00Z" w16du:dateUtc="2024-07-28T09:10:00Z">
              <w:r>
                <w:rPr>
                  <w:bCs/>
                  <w:szCs w:val="48"/>
                </w:rPr>
                <w:tab/>
              </w:r>
            </w:ins>
          </w:p>
        </w:tc>
        <w:tc>
          <w:tcPr>
            <w:tcW w:w="2356" w:type="dxa"/>
          </w:tcPr>
          <w:p w14:paraId="325DFDAF" w14:textId="77777777" w:rsidR="00E868E3" w:rsidRDefault="00E868E3" w:rsidP="004D328F">
            <w:pPr>
              <w:jc w:val="center"/>
            </w:pPr>
            <w:bookmarkStart w:id="103" w:name="_Hlk175150909"/>
            <w:r>
              <w:t>2017-2020</w:t>
            </w:r>
            <w:bookmarkEnd w:id="103"/>
          </w:p>
        </w:tc>
      </w:tr>
      <w:tr w:rsidR="00E868E3" w14:paraId="6D6F376D" w14:textId="77777777" w:rsidTr="004B708E">
        <w:tc>
          <w:tcPr>
            <w:tcW w:w="396" w:type="dxa"/>
          </w:tcPr>
          <w:p w14:paraId="75DAF584" w14:textId="49DF2D58" w:rsidR="00E868E3" w:rsidRDefault="004B708E" w:rsidP="004D328F">
            <w:r>
              <w:t>4</w:t>
            </w:r>
            <w:r w:rsidR="00E868E3">
              <w:t>.</w:t>
            </w:r>
          </w:p>
        </w:tc>
        <w:tc>
          <w:tcPr>
            <w:tcW w:w="4465" w:type="dxa"/>
          </w:tcPr>
          <w:p w14:paraId="6C09BE23" w14:textId="77777777" w:rsidR="00E868E3" w:rsidRDefault="00E868E3" w:rsidP="004D328F">
            <w:r>
              <w:t>Politeknik Negeri Malang</w:t>
            </w:r>
          </w:p>
        </w:tc>
        <w:tc>
          <w:tcPr>
            <w:tcW w:w="2356" w:type="dxa"/>
          </w:tcPr>
          <w:p w14:paraId="4CD04837" w14:textId="77777777" w:rsidR="00E868E3" w:rsidRDefault="00E868E3" w:rsidP="004D328F">
            <w:pPr>
              <w:jc w:val="center"/>
            </w:pPr>
            <w:r>
              <w:t>2020-2024</w:t>
            </w:r>
          </w:p>
        </w:tc>
      </w:tr>
    </w:tbl>
    <w:p w14:paraId="5EAE3B72" w14:textId="77777777" w:rsidR="00E868E3" w:rsidRDefault="00E868E3" w:rsidP="00E868E3">
      <w:pPr>
        <w:pStyle w:val="ListParagraph"/>
      </w:pPr>
    </w:p>
    <w:p w14:paraId="5D2B5F27" w14:textId="77777777" w:rsidR="00E868E3" w:rsidRDefault="00E868E3" w:rsidP="00E868E3">
      <w:pPr>
        <w:pStyle w:val="ListParagraph"/>
        <w:numPr>
          <w:ilvl w:val="0"/>
          <w:numId w:val="8"/>
        </w:numPr>
      </w:pPr>
      <w:r>
        <w:t>PENGALAMAN KERJA</w:t>
      </w:r>
    </w:p>
    <w:p w14:paraId="63EE33BB" w14:textId="4690DA12" w:rsidR="00E868E3" w:rsidRDefault="00E868E3" w:rsidP="00E868E3">
      <w:pPr>
        <w:ind w:left="720"/>
        <w:rPr>
          <w:b/>
          <w:bCs/>
        </w:rPr>
      </w:pPr>
      <w:r>
        <w:rPr>
          <w:b/>
          <w:bCs/>
        </w:rPr>
        <w:t xml:space="preserve">PT. </w:t>
      </w:r>
      <w:r w:rsidR="004D308A">
        <w:rPr>
          <w:b/>
          <w:bCs/>
        </w:rPr>
        <w:t>RADNET INDONESIA</w:t>
      </w:r>
    </w:p>
    <w:p w14:paraId="44438199" w14:textId="659A8FAE" w:rsidR="00E868E3" w:rsidRDefault="00E868E3" w:rsidP="00E868E3">
      <w:pPr>
        <w:ind w:left="720"/>
      </w:pPr>
      <w:r>
        <w:t>0</w:t>
      </w:r>
      <w:r w:rsidR="004D308A">
        <w:t>7</w:t>
      </w:r>
      <w:r>
        <w:t xml:space="preserve"> </w:t>
      </w:r>
      <w:r w:rsidR="00511456">
        <w:t>Agustus</w:t>
      </w:r>
      <w:r>
        <w:t xml:space="preserve"> – </w:t>
      </w:r>
      <w:r w:rsidR="004D308A">
        <w:t>27</w:t>
      </w:r>
      <w:r>
        <w:t xml:space="preserve"> </w:t>
      </w:r>
      <w:r w:rsidR="00511456">
        <w:t>Desember</w:t>
      </w:r>
      <w:r>
        <w:t xml:space="preserve"> 2023</w:t>
      </w:r>
    </w:p>
    <w:p w14:paraId="6CCF9D4D" w14:textId="77777777" w:rsidR="00E868E3" w:rsidRDefault="00E868E3" w:rsidP="00E868E3">
      <w:pPr>
        <w:pStyle w:val="ListParagraph"/>
        <w:numPr>
          <w:ilvl w:val="0"/>
          <w:numId w:val="7"/>
        </w:numPr>
        <w:ind w:hanging="11"/>
      </w:pPr>
      <w:r>
        <w:t>Melakukan pemasangan modem Wi-Fi ke rumah pelanggan</w:t>
      </w:r>
    </w:p>
    <w:p w14:paraId="73D28130" w14:textId="55DC176D" w:rsidR="00E868E3" w:rsidRDefault="00E868E3" w:rsidP="00E868E3">
      <w:pPr>
        <w:pStyle w:val="ListParagraph"/>
        <w:numPr>
          <w:ilvl w:val="0"/>
          <w:numId w:val="7"/>
        </w:numPr>
        <w:ind w:hanging="11"/>
      </w:pPr>
      <w:r>
        <w:t xml:space="preserve">Melakukan </w:t>
      </w:r>
      <w:r w:rsidR="00496B05">
        <w:t>perbaikan server pusat radnet</w:t>
      </w:r>
    </w:p>
    <w:p w14:paraId="6DB31621" w14:textId="42BBFD0A" w:rsidR="00E868E3" w:rsidRDefault="00E868E3" w:rsidP="00E868E3">
      <w:pPr>
        <w:pStyle w:val="ListParagraph"/>
        <w:numPr>
          <w:ilvl w:val="0"/>
          <w:numId w:val="7"/>
        </w:numPr>
        <w:ind w:hanging="11"/>
      </w:pPr>
      <w:r>
        <w:t>Melakukan pe</w:t>
      </w:r>
      <w:r w:rsidR="00496B05">
        <w:t>latihan yang di adakan radnet</w:t>
      </w:r>
    </w:p>
    <w:p w14:paraId="0A64EE65" w14:textId="722E4A54" w:rsidR="00E868E3" w:rsidRDefault="00107A19" w:rsidP="00E868E3">
      <w:pPr>
        <w:pStyle w:val="ListParagraph"/>
        <w:numPr>
          <w:ilvl w:val="0"/>
          <w:numId w:val="7"/>
        </w:numPr>
        <w:ind w:hanging="11"/>
      </w:pPr>
      <w:r>
        <w:t xml:space="preserve">Perawaatan </w:t>
      </w:r>
      <w:r w:rsidR="00544C24">
        <w:t>s</w:t>
      </w:r>
      <w:r>
        <w:t xml:space="preserve">erver Pusat Memastikan ketersediaan port </w:t>
      </w:r>
    </w:p>
    <w:p w14:paraId="5D1A5CA6" w14:textId="77777777" w:rsidR="00E868E3" w:rsidRDefault="00E868E3" w:rsidP="00E868E3">
      <w:pPr>
        <w:pStyle w:val="ListParagraph"/>
        <w:numPr>
          <w:ilvl w:val="0"/>
          <w:numId w:val="7"/>
        </w:numPr>
        <w:ind w:hanging="11"/>
      </w:pPr>
      <w:r>
        <w:t>Melakukan pengecekan sambungan pada ODP yang baru dipasang</w:t>
      </w:r>
    </w:p>
    <w:p w14:paraId="710C9FF9" w14:textId="08748A85" w:rsidR="00544C24" w:rsidRDefault="00544C24" w:rsidP="00E868E3">
      <w:pPr>
        <w:pStyle w:val="ListParagraph"/>
        <w:numPr>
          <w:ilvl w:val="0"/>
          <w:numId w:val="7"/>
        </w:numPr>
        <w:ind w:hanging="11"/>
      </w:pPr>
      <w:r>
        <w:t>Pengujian server client sekolah dan lain nya</w:t>
      </w:r>
    </w:p>
    <w:p w14:paraId="46731675" w14:textId="1CB25485" w:rsidR="00544C24" w:rsidRDefault="00544C24" w:rsidP="00E868E3">
      <w:pPr>
        <w:pStyle w:val="ListParagraph"/>
        <w:numPr>
          <w:ilvl w:val="0"/>
          <w:numId w:val="7"/>
        </w:numPr>
        <w:ind w:hanging="11"/>
      </w:pPr>
      <w:r>
        <w:t>Pergantian antena tower perawatan tidak rutin</w:t>
      </w:r>
    </w:p>
    <w:p w14:paraId="6AA0D1DC" w14:textId="77777777" w:rsidR="00EC7132" w:rsidRPr="00EC7132" w:rsidRDefault="00EC7132" w:rsidP="00EC7132">
      <w:pPr>
        <w:pStyle w:val="Caption"/>
        <w:ind w:firstLine="720"/>
        <w:jc w:val="center"/>
        <w:rPr>
          <w:i w:val="0"/>
          <w:iCs w:val="0"/>
          <w:color w:val="auto"/>
          <w:sz w:val="20"/>
          <w:szCs w:val="20"/>
        </w:rPr>
      </w:pPr>
    </w:p>
    <w:sectPr w:rsidR="00EC7132" w:rsidRPr="00EC7132" w:rsidSect="00860086">
      <w:pgSz w:w="11906" w:h="16838"/>
      <w:pgMar w:top="1701"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85412" w14:textId="77777777" w:rsidR="001C1C0E" w:rsidRDefault="001C1C0E" w:rsidP="00836E96">
      <w:pPr>
        <w:spacing w:after="0" w:line="240" w:lineRule="auto"/>
      </w:pPr>
      <w:r>
        <w:separator/>
      </w:r>
    </w:p>
  </w:endnote>
  <w:endnote w:type="continuationSeparator" w:id="0">
    <w:p w14:paraId="46E4A20F" w14:textId="77777777" w:rsidR="001C1C0E" w:rsidRDefault="001C1C0E" w:rsidP="0083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328858"/>
      <w:docPartObj>
        <w:docPartGallery w:val="Page Numbers (Bottom of Page)"/>
        <w:docPartUnique/>
      </w:docPartObj>
    </w:sdtPr>
    <w:sdtContent>
      <w:p w14:paraId="7C6909B2" w14:textId="4B6DEF38" w:rsidR="007F0E34" w:rsidRDefault="007F0E34">
        <w:pPr>
          <w:pStyle w:val="Footer"/>
          <w:jc w:val="center"/>
        </w:pPr>
        <w:r>
          <w:fldChar w:fldCharType="begin"/>
        </w:r>
        <w:r>
          <w:instrText>PAGE   \* MERGEFORMAT</w:instrText>
        </w:r>
        <w:r>
          <w:fldChar w:fldCharType="separate"/>
        </w:r>
        <w:r>
          <w:t>2</w:t>
        </w:r>
        <w:r>
          <w:fldChar w:fldCharType="end"/>
        </w:r>
      </w:p>
    </w:sdtContent>
  </w:sdt>
  <w:p w14:paraId="3EEDFC20" w14:textId="77777777" w:rsidR="00836E96" w:rsidRDefault="00836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1319214"/>
      <w:docPartObj>
        <w:docPartGallery w:val="Page Numbers (Bottom of Page)"/>
        <w:docPartUnique/>
      </w:docPartObj>
    </w:sdtPr>
    <w:sdtContent>
      <w:p w14:paraId="0D5FDA83" w14:textId="2B083B37" w:rsidR="007F0E34" w:rsidRDefault="007F0E34">
        <w:pPr>
          <w:pStyle w:val="Footer"/>
          <w:jc w:val="center"/>
        </w:pPr>
        <w:r>
          <w:fldChar w:fldCharType="begin"/>
        </w:r>
        <w:r>
          <w:instrText>PAGE   \* MERGEFORMAT</w:instrText>
        </w:r>
        <w:r>
          <w:fldChar w:fldCharType="separate"/>
        </w:r>
        <w:r>
          <w:t>2</w:t>
        </w:r>
        <w:r>
          <w:fldChar w:fldCharType="end"/>
        </w:r>
      </w:p>
    </w:sdtContent>
  </w:sdt>
  <w:p w14:paraId="5AC206B9" w14:textId="77777777" w:rsidR="007F0E34" w:rsidRDefault="007F0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82022" w14:textId="77777777" w:rsidR="001C1C0E" w:rsidRDefault="001C1C0E" w:rsidP="00836E96">
      <w:pPr>
        <w:spacing w:after="0" w:line="240" w:lineRule="auto"/>
      </w:pPr>
      <w:r>
        <w:separator/>
      </w:r>
    </w:p>
  </w:footnote>
  <w:footnote w:type="continuationSeparator" w:id="0">
    <w:p w14:paraId="56A9FB8C" w14:textId="77777777" w:rsidR="001C1C0E" w:rsidRDefault="001C1C0E" w:rsidP="00836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B1BFA"/>
    <w:multiLevelType w:val="hybridMultilevel"/>
    <w:tmpl w:val="5E66DA24"/>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AA6192"/>
    <w:multiLevelType w:val="hybridMultilevel"/>
    <w:tmpl w:val="08D8C52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D411AF"/>
    <w:multiLevelType w:val="hybridMultilevel"/>
    <w:tmpl w:val="FDA673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1C042EC"/>
    <w:multiLevelType w:val="hybridMultilevel"/>
    <w:tmpl w:val="C082CBAE"/>
    <w:lvl w:ilvl="0" w:tplc="061C9E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ECC6ACB"/>
    <w:multiLevelType w:val="hybridMultilevel"/>
    <w:tmpl w:val="06F660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9583E3C"/>
    <w:multiLevelType w:val="hybridMultilevel"/>
    <w:tmpl w:val="9D042F36"/>
    <w:lvl w:ilvl="0" w:tplc="32C06DA4">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5BD547D1"/>
    <w:multiLevelType w:val="hybridMultilevel"/>
    <w:tmpl w:val="2EA6EFC2"/>
    <w:lvl w:ilvl="0" w:tplc="EB467D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5D334441"/>
    <w:multiLevelType w:val="hybridMultilevel"/>
    <w:tmpl w:val="76622C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FBD1846"/>
    <w:multiLevelType w:val="hybridMultilevel"/>
    <w:tmpl w:val="DE88C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23A1547"/>
    <w:multiLevelType w:val="hybridMultilevel"/>
    <w:tmpl w:val="48F8C3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FEB55F0"/>
    <w:multiLevelType w:val="hybridMultilevel"/>
    <w:tmpl w:val="3D345BF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2740A37"/>
    <w:multiLevelType w:val="hybridMultilevel"/>
    <w:tmpl w:val="D122A40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7521545">
    <w:abstractNumId w:val="1"/>
  </w:num>
  <w:num w:numId="2" w16cid:durableId="1126974060">
    <w:abstractNumId w:val="11"/>
  </w:num>
  <w:num w:numId="3" w16cid:durableId="571354145">
    <w:abstractNumId w:val="5"/>
  </w:num>
  <w:num w:numId="4" w16cid:durableId="2079092999">
    <w:abstractNumId w:val="6"/>
  </w:num>
  <w:num w:numId="5" w16cid:durableId="20129607">
    <w:abstractNumId w:val="3"/>
  </w:num>
  <w:num w:numId="6" w16cid:durableId="586816240">
    <w:abstractNumId w:val="9"/>
  </w:num>
  <w:num w:numId="7" w16cid:durableId="1252281391">
    <w:abstractNumId w:val="10"/>
  </w:num>
  <w:num w:numId="8" w16cid:durableId="1007826236">
    <w:abstractNumId w:val="4"/>
  </w:num>
  <w:num w:numId="9" w16cid:durableId="48379908">
    <w:abstractNumId w:val="2"/>
  </w:num>
  <w:num w:numId="10" w16cid:durableId="1406344599">
    <w:abstractNumId w:val="7"/>
  </w:num>
  <w:num w:numId="11" w16cid:durableId="1601449348">
    <w:abstractNumId w:val="8"/>
  </w:num>
  <w:num w:numId="12" w16cid:durableId="1895312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ngga Dewa">
    <w15:presenceInfo w15:providerId="Windows Live" w15:userId="0db38ba04ea60f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F0"/>
    <w:rsid w:val="00001192"/>
    <w:rsid w:val="000118CA"/>
    <w:rsid w:val="000243DE"/>
    <w:rsid w:val="000B0A75"/>
    <w:rsid w:val="000C7258"/>
    <w:rsid w:val="00101BFC"/>
    <w:rsid w:val="00103E4F"/>
    <w:rsid w:val="00107A19"/>
    <w:rsid w:val="001634FC"/>
    <w:rsid w:val="00164D43"/>
    <w:rsid w:val="001860E1"/>
    <w:rsid w:val="001A2226"/>
    <w:rsid w:val="001A2B4A"/>
    <w:rsid w:val="001C1C0E"/>
    <w:rsid w:val="001D0A5D"/>
    <w:rsid w:val="001E7F6E"/>
    <w:rsid w:val="001F413F"/>
    <w:rsid w:val="00204EE8"/>
    <w:rsid w:val="002378DA"/>
    <w:rsid w:val="0027726A"/>
    <w:rsid w:val="00292490"/>
    <w:rsid w:val="002A342F"/>
    <w:rsid w:val="0030179D"/>
    <w:rsid w:val="00365B88"/>
    <w:rsid w:val="00375372"/>
    <w:rsid w:val="003922EF"/>
    <w:rsid w:val="003E4CA7"/>
    <w:rsid w:val="004029AE"/>
    <w:rsid w:val="00404EA3"/>
    <w:rsid w:val="004074AC"/>
    <w:rsid w:val="00422251"/>
    <w:rsid w:val="004367CD"/>
    <w:rsid w:val="00461101"/>
    <w:rsid w:val="0046685D"/>
    <w:rsid w:val="00475BD9"/>
    <w:rsid w:val="00482243"/>
    <w:rsid w:val="00493889"/>
    <w:rsid w:val="00493F65"/>
    <w:rsid w:val="00496853"/>
    <w:rsid w:val="00496B05"/>
    <w:rsid w:val="004B708E"/>
    <w:rsid w:val="004D308A"/>
    <w:rsid w:val="004D3F8E"/>
    <w:rsid w:val="004D5367"/>
    <w:rsid w:val="004E5E6A"/>
    <w:rsid w:val="00503F44"/>
    <w:rsid w:val="00511456"/>
    <w:rsid w:val="00522DC6"/>
    <w:rsid w:val="00544C24"/>
    <w:rsid w:val="00560CAC"/>
    <w:rsid w:val="00584272"/>
    <w:rsid w:val="00586571"/>
    <w:rsid w:val="005C19DD"/>
    <w:rsid w:val="006043A1"/>
    <w:rsid w:val="00617A61"/>
    <w:rsid w:val="006A0CE3"/>
    <w:rsid w:val="006D5876"/>
    <w:rsid w:val="006F30F5"/>
    <w:rsid w:val="006F3902"/>
    <w:rsid w:val="0070702D"/>
    <w:rsid w:val="00730C5D"/>
    <w:rsid w:val="00735A29"/>
    <w:rsid w:val="00737ADF"/>
    <w:rsid w:val="00773A0F"/>
    <w:rsid w:val="0078797C"/>
    <w:rsid w:val="007D0965"/>
    <w:rsid w:val="007D7149"/>
    <w:rsid w:val="007F0E34"/>
    <w:rsid w:val="007F446A"/>
    <w:rsid w:val="00836E96"/>
    <w:rsid w:val="00842262"/>
    <w:rsid w:val="0084635E"/>
    <w:rsid w:val="00860086"/>
    <w:rsid w:val="00885227"/>
    <w:rsid w:val="00891241"/>
    <w:rsid w:val="008E47B7"/>
    <w:rsid w:val="008E6A99"/>
    <w:rsid w:val="00910957"/>
    <w:rsid w:val="0092152E"/>
    <w:rsid w:val="009242CA"/>
    <w:rsid w:val="0092505A"/>
    <w:rsid w:val="00941544"/>
    <w:rsid w:val="00960B74"/>
    <w:rsid w:val="009617B4"/>
    <w:rsid w:val="0097522B"/>
    <w:rsid w:val="00976931"/>
    <w:rsid w:val="00977EC3"/>
    <w:rsid w:val="009959DE"/>
    <w:rsid w:val="00A06764"/>
    <w:rsid w:val="00A12C9A"/>
    <w:rsid w:val="00A3213F"/>
    <w:rsid w:val="00AC5D19"/>
    <w:rsid w:val="00AD1AC9"/>
    <w:rsid w:val="00AF08F0"/>
    <w:rsid w:val="00AF0E26"/>
    <w:rsid w:val="00B21475"/>
    <w:rsid w:val="00B40FC4"/>
    <w:rsid w:val="00B44035"/>
    <w:rsid w:val="00B454FA"/>
    <w:rsid w:val="00B56E7C"/>
    <w:rsid w:val="00B916C4"/>
    <w:rsid w:val="00B9393F"/>
    <w:rsid w:val="00BD0878"/>
    <w:rsid w:val="00C15355"/>
    <w:rsid w:val="00C40801"/>
    <w:rsid w:val="00C64F9C"/>
    <w:rsid w:val="00C670C3"/>
    <w:rsid w:val="00CB57B8"/>
    <w:rsid w:val="00CB6AF0"/>
    <w:rsid w:val="00CC6BCC"/>
    <w:rsid w:val="00CD0EDC"/>
    <w:rsid w:val="00D073EE"/>
    <w:rsid w:val="00D2586D"/>
    <w:rsid w:val="00D37496"/>
    <w:rsid w:val="00D41E1D"/>
    <w:rsid w:val="00D705A9"/>
    <w:rsid w:val="00D767D3"/>
    <w:rsid w:val="00D8093A"/>
    <w:rsid w:val="00DC01CE"/>
    <w:rsid w:val="00DD7DC8"/>
    <w:rsid w:val="00E1304D"/>
    <w:rsid w:val="00E77E16"/>
    <w:rsid w:val="00E820A1"/>
    <w:rsid w:val="00E868E3"/>
    <w:rsid w:val="00E97B91"/>
    <w:rsid w:val="00EA12E4"/>
    <w:rsid w:val="00EC5507"/>
    <w:rsid w:val="00EC7132"/>
    <w:rsid w:val="00ED697F"/>
    <w:rsid w:val="00F069C2"/>
    <w:rsid w:val="00F17643"/>
    <w:rsid w:val="00F34EB3"/>
    <w:rsid w:val="00F64C65"/>
    <w:rsid w:val="00F871A8"/>
    <w:rsid w:val="00FB2376"/>
    <w:rsid w:val="00FC037D"/>
    <w:rsid w:val="00FD7076"/>
    <w:rsid w:val="00FE27A7"/>
    <w:rsid w:val="00FE7E8B"/>
    <w:rsid w:val="00FF22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C8BD9"/>
  <w15:chartTrackingRefBased/>
  <w15:docId w15:val="{9BD33D36-DEF6-435E-8341-00EB074D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E96"/>
  </w:style>
  <w:style w:type="paragraph" w:styleId="Heading1">
    <w:name w:val="heading 1"/>
    <w:basedOn w:val="Normal"/>
    <w:next w:val="Normal"/>
    <w:link w:val="Heading1Char"/>
    <w:uiPriority w:val="9"/>
    <w:qFormat/>
    <w:rsid w:val="00836E96"/>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243DE"/>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
    <w:name w:val="Lampiran"/>
    <w:basedOn w:val="Caption"/>
    <w:link w:val="LampiranKAR"/>
    <w:qFormat/>
    <w:rsid w:val="00CB6AF0"/>
    <w:pPr>
      <w:spacing w:before="360" w:after="360"/>
      <w:jc w:val="both"/>
    </w:pPr>
    <w:rPr>
      <w:b/>
      <w:i w:val="0"/>
      <w:color w:val="000000" w:themeColor="text1"/>
    </w:rPr>
  </w:style>
  <w:style w:type="character" w:customStyle="1" w:styleId="LampiranKAR">
    <w:name w:val="Lampiran KAR"/>
    <w:basedOn w:val="DefaultParagraphFont"/>
    <w:link w:val="Lampiran"/>
    <w:rsid w:val="00CB6AF0"/>
    <w:rPr>
      <w:b/>
      <w:iCs/>
      <w:color w:val="000000" w:themeColor="text1"/>
      <w:sz w:val="18"/>
      <w:szCs w:val="18"/>
    </w:rPr>
  </w:style>
  <w:style w:type="paragraph" w:styleId="Caption">
    <w:name w:val="caption"/>
    <w:basedOn w:val="Normal"/>
    <w:next w:val="Normal"/>
    <w:uiPriority w:val="35"/>
    <w:unhideWhenUsed/>
    <w:qFormat/>
    <w:rsid w:val="00CB6AF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36E96"/>
    <w:rPr>
      <w:rFonts w:eastAsiaTheme="majorEastAsia" w:cstheme="majorBidi"/>
      <w:b/>
      <w:color w:val="000000" w:themeColor="text1"/>
      <w:sz w:val="28"/>
      <w:szCs w:val="32"/>
    </w:rPr>
  </w:style>
  <w:style w:type="paragraph" w:styleId="Header">
    <w:name w:val="header"/>
    <w:basedOn w:val="Normal"/>
    <w:link w:val="HeaderChar"/>
    <w:uiPriority w:val="99"/>
    <w:unhideWhenUsed/>
    <w:rsid w:val="00836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E96"/>
  </w:style>
  <w:style w:type="paragraph" w:styleId="Footer">
    <w:name w:val="footer"/>
    <w:basedOn w:val="Normal"/>
    <w:link w:val="FooterChar"/>
    <w:uiPriority w:val="99"/>
    <w:unhideWhenUsed/>
    <w:rsid w:val="00836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E96"/>
  </w:style>
  <w:style w:type="paragraph" w:styleId="NormalWeb">
    <w:name w:val="Normal (Web)"/>
    <w:basedOn w:val="Normal"/>
    <w:uiPriority w:val="99"/>
    <w:unhideWhenUsed/>
    <w:rsid w:val="007F0E34"/>
    <w:pPr>
      <w:spacing w:before="100" w:beforeAutospacing="1" w:after="100" w:afterAutospacing="1" w:line="240" w:lineRule="auto"/>
    </w:pPr>
    <w:rPr>
      <w:rFonts w:eastAsia="Times New Roman"/>
      <w:kern w:val="0"/>
      <w:lang w:eastAsia="id-ID"/>
    </w:rPr>
  </w:style>
  <w:style w:type="character" w:styleId="Strong">
    <w:name w:val="Strong"/>
    <w:basedOn w:val="DefaultParagraphFont"/>
    <w:uiPriority w:val="22"/>
    <w:qFormat/>
    <w:rsid w:val="007F0E34"/>
    <w:rPr>
      <w:b/>
      <w:bCs/>
    </w:rPr>
  </w:style>
  <w:style w:type="paragraph" w:styleId="ListParagraph">
    <w:name w:val="List Paragraph"/>
    <w:basedOn w:val="Normal"/>
    <w:uiPriority w:val="34"/>
    <w:qFormat/>
    <w:rsid w:val="000243DE"/>
    <w:pPr>
      <w:ind w:left="720"/>
      <w:contextualSpacing/>
    </w:pPr>
  </w:style>
  <w:style w:type="character" w:customStyle="1" w:styleId="Heading2Char">
    <w:name w:val="Heading 2 Char"/>
    <w:basedOn w:val="DefaultParagraphFont"/>
    <w:link w:val="Heading2"/>
    <w:uiPriority w:val="9"/>
    <w:rsid w:val="000243DE"/>
    <w:rPr>
      <w:rFonts w:eastAsiaTheme="majorEastAsia" w:cstheme="majorBidi"/>
      <w:b/>
      <w:color w:val="000000" w:themeColor="text1"/>
      <w:szCs w:val="26"/>
    </w:rPr>
  </w:style>
  <w:style w:type="table" w:styleId="TableGrid">
    <w:name w:val="Table Grid"/>
    <w:basedOn w:val="TableNormal"/>
    <w:uiPriority w:val="39"/>
    <w:rsid w:val="00365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93F65"/>
    <w:pPr>
      <w:jc w:val="left"/>
      <w:outlineLvl w:val="9"/>
    </w:pPr>
    <w:rPr>
      <w:rFonts w:asciiTheme="majorHAnsi" w:hAnsiTheme="majorHAnsi"/>
      <w:b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493F65"/>
    <w:pPr>
      <w:spacing w:after="100"/>
    </w:pPr>
  </w:style>
  <w:style w:type="paragraph" w:styleId="TOC2">
    <w:name w:val="toc 2"/>
    <w:basedOn w:val="Normal"/>
    <w:next w:val="Normal"/>
    <w:autoRedefine/>
    <w:uiPriority w:val="39"/>
    <w:unhideWhenUsed/>
    <w:rsid w:val="00493F65"/>
    <w:pPr>
      <w:spacing w:after="100"/>
      <w:ind w:left="240"/>
    </w:pPr>
  </w:style>
  <w:style w:type="character" w:styleId="Hyperlink">
    <w:name w:val="Hyperlink"/>
    <w:basedOn w:val="DefaultParagraphFont"/>
    <w:uiPriority w:val="99"/>
    <w:unhideWhenUsed/>
    <w:rsid w:val="00493F65"/>
    <w:rPr>
      <w:color w:val="0563C1" w:themeColor="hyperlink"/>
      <w:u w:val="single"/>
    </w:rPr>
  </w:style>
  <w:style w:type="paragraph" w:styleId="TableofFigures">
    <w:name w:val="table of figures"/>
    <w:basedOn w:val="Normal"/>
    <w:next w:val="Normal"/>
    <w:uiPriority w:val="99"/>
    <w:unhideWhenUsed/>
    <w:rsid w:val="00EC7132"/>
    <w:pPr>
      <w:spacing w:after="0"/>
    </w:pPr>
  </w:style>
  <w:style w:type="character" w:styleId="Emphasis">
    <w:name w:val="Emphasis"/>
    <w:basedOn w:val="DefaultParagraphFont"/>
    <w:uiPriority w:val="20"/>
    <w:qFormat/>
    <w:rsid w:val="00FE7E8B"/>
    <w:rPr>
      <w:i/>
      <w:iCs/>
    </w:rPr>
  </w:style>
  <w:style w:type="paragraph" w:styleId="Subtitle">
    <w:name w:val="Subtitle"/>
    <w:basedOn w:val="Normal"/>
    <w:next w:val="Normal"/>
    <w:link w:val="SubtitleChar"/>
    <w:uiPriority w:val="11"/>
    <w:qFormat/>
    <w:rsid w:val="00496853"/>
    <w:pPr>
      <w:numPr>
        <w:ilvl w:val="1"/>
      </w:numPr>
      <w:jc w:val="both"/>
    </w:pPr>
    <w:rPr>
      <w:rFonts w:eastAsiaTheme="minorEastAsia" w:cstheme="minorBidi"/>
      <w:color w:val="5A5A5A" w:themeColor="text1" w:themeTint="A5"/>
      <w:spacing w:val="15"/>
      <w:szCs w:val="22"/>
      <w:lang w:val="en-US"/>
    </w:rPr>
  </w:style>
  <w:style w:type="character" w:customStyle="1" w:styleId="SubtitleChar">
    <w:name w:val="Subtitle Char"/>
    <w:basedOn w:val="DefaultParagraphFont"/>
    <w:link w:val="Subtitle"/>
    <w:uiPriority w:val="11"/>
    <w:rsid w:val="00496853"/>
    <w:rPr>
      <w:rFonts w:eastAsiaTheme="minorEastAsia" w:cstheme="minorBidi"/>
      <w:color w:val="5A5A5A" w:themeColor="text1" w:themeTint="A5"/>
      <w:spacing w:val="15"/>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240671">
      <w:bodyDiv w:val="1"/>
      <w:marLeft w:val="0"/>
      <w:marRight w:val="0"/>
      <w:marTop w:val="0"/>
      <w:marBottom w:val="0"/>
      <w:divBdr>
        <w:top w:val="none" w:sz="0" w:space="0" w:color="auto"/>
        <w:left w:val="none" w:sz="0" w:space="0" w:color="auto"/>
        <w:bottom w:val="none" w:sz="0" w:space="0" w:color="auto"/>
        <w:right w:val="none" w:sz="0" w:space="0" w:color="auto"/>
      </w:divBdr>
    </w:div>
    <w:div w:id="314725980">
      <w:bodyDiv w:val="1"/>
      <w:marLeft w:val="0"/>
      <w:marRight w:val="0"/>
      <w:marTop w:val="0"/>
      <w:marBottom w:val="0"/>
      <w:divBdr>
        <w:top w:val="none" w:sz="0" w:space="0" w:color="auto"/>
        <w:left w:val="none" w:sz="0" w:space="0" w:color="auto"/>
        <w:bottom w:val="none" w:sz="0" w:space="0" w:color="auto"/>
        <w:right w:val="none" w:sz="0" w:space="0" w:color="auto"/>
      </w:divBdr>
      <w:divsChild>
        <w:div w:id="663826633">
          <w:marLeft w:val="0"/>
          <w:marRight w:val="0"/>
          <w:marTop w:val="0"/>
          <w:marBottom w:val="0"/>
          <w:divBdr>
            <w:top w:val="none" w:sz="0" w:space="0" w:color="auto"/>
            <w:left w:val="none" w:sz="0" w:space="0" w:color="auto"/>
            <w:bottom w:val="none" w:sz="0" w:space="0" w:color="auto"/>
            <w:right w:val="none" w:sz="0" w:space="0" w:color="auto"/>
          </w:divBdr>
          <w:divsChild>
            <w:div w:id="1111703651">
              <w:marLeft w:val="0"/>
              <w:marRight w:val="0"/>
              <w:marTop w:val="0"/>
              <w:marBottom w:val="0"/>
              <w:divBdr>
                <w:top w:val="none" w:sz="0" w:space="0" w:color="auto"/>
                <w:left w:val="none" w:sz="0" w:space="0" w:color="auto"/>
                <w:bottom w:val="none" w:sz="0" w:space="0" w:color="auto"/>
                <w:right w:val="none" w:sz="0" w:space="0" w:color="auto"/>
              </w:divBdr>
            </w:div>
            <w:div w:id="875316874">
              <w:marLeft w:val="0"/>
              <w:marRight w:val="0"/>
              <w:marTop w:val="0"/>
              <w:marBottom w:val="0"/>
              <w:divBdr>
                <w:top w:val="none" w:sz="0" w:space="0" w:color="auto"/>
                <w:left w:val="none" w:sz="0" w:space="0" w:color="auto"/>
                <w:bottom w:val="none" w:sz="0" w:space="0" w:color="auto"/>
                <w:right w:val="none" w:sz="0" w:space="0" w:color="auto"/>
              </w:divBdr>
            </w:div>
            <w:div w:id="762578189">
              <w:marLeft w:val="0"/>
              <w:marRight w:val="0"/>
              <w:marTop w:val="0"/>
              <w:marBottom w:val="0"/>
              <w:divBdr>
                <w:top w:val="none" w:sz="0" w:space="0" w:color="auto"/>
                <w:left w:val="none" w:sz="0" w:space="0" w:color="auto"/>
                <w:bottom w:val="none" w:sz="0" w:space="0" w:color="auto"/>
                <w:right w:val="none" w:sz="0" w:space="0" w:color="auto"/>
              </w:divBdr>
            </w:div>
            <w:div w:id="1322271885">
              <w:marLeft w:val="0"/>
              <w:marRight w:val="0"/>
              <w:marTop w:val="0"/>
              <w:marBottom w:val="0"/>
              <w:divBdr>
                <w:top w:val="none" w:sz="0" w:space="0" w:color="auto"/>
                <w:left w:val="none" w:sz="0" w:space="0" w:color="auto"/>
                <w:bottom w:val="none" w:sz="0" w:space="0" w:color="auto"/>
                <w:right w:val="none" w:sz="0" w:space="0" w:color="auto"/>
              </w:divBdr>
            </w:div>
            <w:div w:id="1631280648">
              <w:marLeft w:val="0"/>
              <w:marRight w:val="0"/>
              <w:marTop w:val="0"/>
              <w:marBottom w:val="0"/>
              <w:divBdr>
                <w:top w:val="none" w:sz="0" w:space="0" w:color="auto"/>
                <w:left w:val="none" w:sz="0" w:space="0" w:color="auto"/>
                <w:bottom w:val="none" w:sz="0" w:space="0" w:color="auto"/>
                <w:right w:val="none" w:sz="0" w:space="0" w:color="auto"/>
              </w:divBdr>
            </w:div>
            <w:div w:id="88619760">
              <w:marLeft w:val="0"/>
              <w:marRight w:val="0"/>
              <w:marTop w:val="0"/>
              <w:marBottom w:val="0"/>
              <w:divBdr>
                <w:top w:val="none" w:sz="0" w:space="0" w:color="auto"/>
                <w:left w:val="none" w:sz="0" w:space="0" w:color="auto"/>
                <w:bottom w:val="none" w:sz="0" w:space="0" w:color="auto"/>
                <w:right w:val="none" w:sz="0" w:space="0" w:color="auto"/>
              </w:divBdr>
            </w:div>
            <w:div w:id="277102406">
              <w:marLeft w:val="0"/>
              <w:marRight w:val="0"/>
              <w:marTop w:val="0"/>
              <w:marBottom w:val="0"/>
              <w:divBdr>
                <w:top w:val="none" w:sz="0" w:space="0" w:color="auto"/>
                <w:left w:val="none" w:sz="0" w:space="0" w:color="auto"/>
                <w:bottom w:val="none" w:sz="0" w:space="0" w:color="auto"/>
                <w:right w:val="none" w:sz="0" w:space="0" w:color="auto"/>
              </w:divBdr>
            </w:div>
            <w:div w:id="76174426">
              <w:marLeft w:val="0"/>
              <w:marRight w:val="0"/>
              <w:marTop w:val="0"/>
              <w:marBottom w:val="0"/>
              <w:divBdr>
                <w:top w:val="none" w:sz="0" w:space="0" w:color="auto"/>
                <w:left w:val="none" w:sz="0" w:space="0" w:color="auto"/>
                <w:bottom w:val="none" w:sz="0" w:space="0" w:color="auto"/>
                <w:right w:val="none" w:sz="0" w:space="0" w:color="auto"/>
              </w:divBdr>
            </w:div>
            <w:div w:id="698700125">
              <w:marLeft w:val="0"/>
              <w:marRight w:val="0"/>
              <w:marTop w:val="0"/>
              <w:marBottom w:val="0"/>
              <w:divBdr>
                <w:top w:val="none" w:sz="0" w:space="0" w:color="auto"/>
                <w:left w:val="none" w:sz="0" w:space="0" w:color="auto"/>
                <w:bottom w:val="none" w:sz="0" w:space="0" w:color="auto"/>
                <w:right w:val="none" w:sz="0" w:space="0" w:color="auto"/>
              </w:divBdr>
            </w:div>
            <w:div w:id="245959770">
              <w:marLeft w:val="0"/>
              <w:marRight w:val="0"/>
              <w:marTop w:val="0"/>
              <w:marBottom w:val="0"/>
              <w:divBdr>
                <w:top w:val="none" w:sz="0" w:space="0" w:color="auto"/>
                <w:left w:val="none" w:sz="0" w:space="0" w:color="auto"/>
                <w:bottom w:val="none" w:sz="0" w:space="0" w:color="auto"/>
                <w:right w:val="none" w:sz="0" w:space="0" w:color="auto"/>
              </w:divBdr>
            </w:div>
            <w:div w:id="1389449486">
              <w:marLeft w:val="0"/>
              <w:marRight w:val="0"/>
              <w:marTop w:val="0"/>
              <w:marBottom w:val="0"/>
              <w:divBdr>
                <w:top w:val="none" w:sz="0" w:space="0" w:color="auto"/>
                <w:left w:val="none" w:sz="0" w:space="0" w:color="auto"/>
                <w:bottom w:val="none" w:sz="0" w:space="0" w:color="auto"/>
                <w:right w:val="none" w:sz="0" w:space="0" w:color="auto"/>
              </w:divBdr>
            </w:div>
            <w:div w:id="687878284">
              <w:marLeft w:val="0"/>
              <w:marRight w:val="0"/>
              <w:marTop w:val="0"/>
              <w:marBottom w:val="0"/>
              <w:divBdr>
                <w:top w:val="none" w:sz="0" w:space="0" w:color="auto"/>
                <w:left w:val="none" w:sz="0" w:space="0" w:color="auto"/>
                <w:bottom w:val="none" w:sz="0" w:space="0" w:color="auto"/>
                <w:right w:val="none" w:sz="0" w:space="0" w:color="auto"/>
              </w:divBdr>
            </w:div>
            <w:div w:id="342048212">
              <w:marLeft w:val="0"/>
              <w:marRight w:val="0"/>
              <w:marTop w:val="0"/>
              <w:marBottom w:val="0"/>
              <w:divBdr>
                <w:top w:val="none" w:sz="0" w:space="0" w:color="auto"/>
                <w:left w:val="none" w:sz="0" w:space="0" w:color="auto"/>
                <w:bottom w:val="none" w:sz="0" w:space="0" w:color="auto"/>
                <w:right w:val="none" w:sz="0" w:space="0" w:color="auto"/>
              </w:divBdr>
            </w:div>
            <w:div w:id="251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719">
      <w:bodyDiv w:val="1"/>
      <w:marLeft w:val="0"/>
      <w:marRight w:val="0"/>
      <w:marTop w:val="0"/>
      <w:marBottom w:val="0"/>
      <w:divBdr>
        <w:top w:val="none" w:sz="0" w:space="0" w:color="auto"/>
        <w:left w:val="none" w:sz="0" w:space="0" w:color="auto"/>
        <w:bottom w:val="none" w:sz="0" w:space="0" w:color="auto"/>
        <w:right w:val="none" w:sz="0" w:space="0" w:color="auto"/>
      </w:divBdr>
    </w:div>
    <w:div w:id="888493105">
      <w:bodyDiv w:val="1"/>
      <w:marLeft w:val="0"/>
      <w:marRight w:val="0"/>
      <w:marTop w:val="0"/>
      <w:marBottom w:val="0"/>
      <w:divBdr>
        <w:top w:val="none" w:sz="0" w:space="0" w:color="auto"/>
        <w:left w:val="none" w:sz="0" w:space="0" w:color="auto"/>
        <w:bottom w:val="none" w:sz="0" w:space="0" w:color="auto"/>
        <w:right w:val="none" w:sz="0" w:space="0" w:color="auto"/>
      </w:divBdr>
      <w:divsChild>
        <w:div w:id="1319578865">
          <w:marLeft w:val="0"/>
          <w:marRight w:val="0"/>
          <w:marTop w:val="0"/>
          <w:marBottom w:val="0"/>
          <w:divBdr>
            <w:top w:val="none" w:sz="0" w:space="0" w:color="auto"/>
            <w:left w:val="none" w:sz="0" w:space="0" w:color="auto"/>
            <w:bottom w:val="none" w:sz="0" w:space="0" w:color="auto"/>
            <w:right w:val="none" w:sz="0" w:space="0" w:color="auto"/>
          </w:divBdr>
          <w:divsChild>
            <w:div w:id="1867600203">
              <w:marLeft w:val="0"/>
              <w:marRight w:val="0"/>
              <w:marTop w:val="0"/>
              <w:marBottom w:val="0"/>
              <w:divBdr>
                <w:top w:val="none" w:sz="0" w:space="0" w:color="auto"/>
                <w:left w:val="none" w:sz="0" w:space="0" w:color="auto"/>
                <w:bottom w:val="none" w:sz="0" w:space="0" w:color="auto"/>
                <w:right w:val="none" w:sz="0" w:space="0" w:color="auto"/>
              </w:divBdr>
            </w:div>
            <w:div w:id="11757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F18452-B4FB-49ED-A756-FB57BBAC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11</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Rozak S. N.</dc:creator>
  <cp:keywords/>
  <dc:description/>
  <cp:lastModifiedBy>Jingga Dewa</cp:lastModifiedBy>
  <cp:revision>56</cp:revision>
  <cp:lastPrinted>2024-08-22T03:00:00Z</cp:lastPrinted>
  <dcterms:created xsi:type="dcterms:W3CDTF">2024-07-11T12:29:00Z</dcterms:created>
  <dcterms:modified xsi:type="dcterms:W3CDTF">2024-08-22T03:00:00Z</dcterms:modified>
</cp:coreProperties>
</file>